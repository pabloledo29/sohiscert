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6BE" w:rsidRDefault="009B66BE">
      <w:pPr>
        <w:jc w:val="both"/>
        <w:rPr>
          <w:rFonts w:hint="eastAsia"/>
          <w:highlight w:val="white"/>
        </w:rPr>
      </w:pPr>
    </w:p>
    <w:p w:rsidR="009B66BE" w:rsidRDefault="007D4B93">
      <w:pPr>
        <w:jc w:val="center"/>
        <w:rPr>
          <w:rFonts w:ascii="NewsGotT" w:hAnsi="NewsGotT"/>
          <w:b/>
          <w:bCs/>
        </w:rPr>
      </w:pPr>
      <w:r>
        <w:rPr>
          <w:rFonts w:ascii="NewsGotT" w:hAnsi="NewsGotT"/>
          <w:b/>
          <w:bCs/>
        </w:rPr>
        <w:t>ANEXO I</w:t>
      </w:r>
    </w:p>
    <w:p w:rsidR="009B66BE" w:rsidRDefault="009B66BE">
      <w:pPr>
        <w:jc w:val="center"/>
        <w:rPr>
          <w:rFonts w:ascii="NewsGotT" w:hAnsi="NewsGotT"/>
          <w:b/>
          <w:bCs/>
        </w:rPr>
      </w:pPr>
    </w:p>
    <w:p w:rsidR="009B66BE" w:rsidRDefault="007D4B93">
      <w:pPr>
        <w:jc w:val="center"/>
        <w:rPr>
          <w:rFonts w:ascii="NewsGotT" w:hAnsi="NewsGotT"/>
          <w:b/>
          <w:bCs/>
        </w:rPr>
      </w:pPr>
      <w:r>
        <w:rPr>
          <w:rFonts w:ascii="NewsGotT" w:hAnsi="NewsGotT"/>
          <w:b/>
          <w:bCs/>
        </w:rPr>
        <w:t>SOLICITUD DE RECONOCIMIENTO RETROACTIVO DEL PERIODO DE CONVERSIÓN (RRPC)</w:t>
      </w:r>
    </w:p>
    <w:p w:rsidR="009B66BE" w:rsidRDefault="007D4B93">
      <w:pPr>
        <w:jc w:val="center"/>
        <w:rPr>
          <w:rFonts w:ascii="NewsGotT" w:hAnsi="NewsGotT"/>
          <w:b/>
          <w:bCs/>
        </w:rPr>
      </w:pPr>
      <w:r>
        <w:rPr>
          <w:rFonts w:ascii="NewsGotT" w:hAnsi="NewsGotT"/>
          <w:b/>
          <w:bCs/>
        </w:rPr>
        <w:t>Y PODER DE REPRESENTACIÓN AL ORGANISMO DE CONTROL</w:t>
      </w:r>
    </w:p>
    <w:p w:rsidR="009B66BE" w:rsidRDefault="009B66BE">
      <w:pPr>
        <w:jc w:val="center"/>
        <w:rPr>
          <w:rFonts w:ascii="NewsGotT" w:hAnsi="NewsGotT"/>
        </w:rPr>
      </w:pPr>
    </w:p>
    <w:p w:rsidR="009B66BE" w:rsidRDefault="009B66BE">
      <w:pPr>
        <w:jc w:val="both"/>
        <w:rPr>
          <w:rFonts w:ascii="NewsGotT" w:hAnsi="NewsGotT"/>
        </w:rPr>
      </w:pPr>
    </w:p>
    <w:p w:rsidR="009B66BE" w:rsidRDefault="007D4B93">
      <w:pPr>
        <w:jc w:val="both"/>
        <w:rPr>
          <w:rFonts w:hint="eastAsia"/>
          <w:b/>
          <w:bCs/>
        </w:rPr>
      </w:pPr>
      <w:r>
        <w:rPr>
          <w:rFonts w:ascii="NewsGotT" w:hAnsi="NewsGotT"/>
          <w:b/>
          <w:bCs/>
        </w:rPr>
        <w:t>A) DATOS DEL OPERADOR</w:t>
      </w:r>
    </w:p>
    <w:p w:rsidR="009B66BE" w:rsidRDefault="009B66BE">
      <w:pPr>
        <w:jc w:val="both"/>
        <w:rPr>
          <w:rFonts w:ascii="NewsGotT" w:hAnsi="NewsGotT"/>
        </w:rPr>
      </w:pPr>
    </w:p>
    <w:p w:rsidR="009B66BE" w:rsidRDefault="007D4B93">
      <w:pPr>
        <w:jc w:val="both"/>
        <w:rPr>
          <w:rFonts w:hint="eastAsia"/>
        </w:rPr>
      </w:pPr>
      <w:r>
        <w:rPr>
          <w:rFonts w:ascii="NewsGotT" w:hAnsi="NewsGotT"/>
        </w:rPr>
        <w:t xml:space="preserve">D./Dña.:......................................................................................con NIF...................................… y domicilio en..................................................................................................................................................................CP.................. Localidad............................................................. Provincia..................................., como operador/representante legal </w:t>
      </w:r>
      <w:r w:rsidR="004D611E">
        <w:rPr>
          <w:rFonts w:ascii="NewsGotT" w:hAnsi="NewsGotT"/>
        </w:rPr>
        <w:t>de................................................................................................................</w:t>
      </w:r>
      <w:r>
        <w:rPr>
          <w:rFonts w:ascii="NewsGotT" w:hAnsi="NewsGotT"/>
        </w:rPr>
        <w:t>, inscrito con el n</w:t>
      </w:r>
      <w:r w:rsidR="004D611E">
        <w:rPr>
          <w:rFonts w:ascii="NewsGotT" w:hAnsi="NewsGotT"/>
        </w:rPr>
        <w:t>º............................. en</w:t>
      </w:r>
      <w:r>
        <w:rPr>
          <w:rFonts w:ascii="NewsGotT" w:hAnsi="NewsGotT"/>
        </w:rPr>
        <w:t xml:space="preserve"> el organismo de </w:t>
      </w:r>
      <w:r w:rsidR="004D611E">
        <w:rPr>
          <w:rFonts w:ascii="NewsGotT" w:hAnsi="NewsGotT"/>
        </w:rPr>
        <w:t>control.........................................................</w:t>
      </w:r>
      <w:r>
        <w:rPr>
          <w:rFonts w:ascii="NewsGotT" w:hAnsi="NewsGotT"/>
        </w:rPr>
        <w:t>, en virtud del apartado 2 del artículo 36 del Reglamento (CE) Nº 889/2008 de la Comisión, de 5 de septiembre de 2008,</w:t>
      </w:r>
    </w:p>
    <w:p w:rsidR="009B66BE" w:rsidRDefault="009B66BE">
      <w:pPr>
        <w:jc w:val="both"/>
        <w:rPr>
          <w:rFonts w:ascii="NewsGotT" w:hAnsi="NewsGotT"/>
        </w:rPr>
      </w:pPr>
    </w:p>
    <w:p w:rsidR="009B66BE" w:rsidRDefault="007D4B93">
      <w:pPr>
        <w:jc w:val="both"/>
        <w:rPr>
          <w:rFonts w:ascii="NewsGotT" w:hAnsi="NewsGotT"/>
        </w:rPr>
      </w:pPr>
      <w:r>
        <w:rPr>
          <w:rFonts w:ascii="NewsGotT" w:hAnsi="NewsGotT"/>
        </w:rPr>
        <w:t xml:space="preserve">SOLICITA el reconocimiento retroactivo del periodo de conversión para las parcelas y cultivos identificados en la tabla adjunta.  </w:t>
      </w:r>
    </w:p>
    <w:p w:rsidR="009B66BE" w:rsidRDefault="009B66BE">
      <w:pPr>
        <w:jc w:val="both"/>
        <w:rPr>
          <w:rFonts w:ascii="NewsGotT" w:hAnsi="NewsGotT"/>
        </w:rPr>
      </w:pPr>
    </w:p>
    <w:p w:rsidR="009B66BE" w:rsidRDefault="007D4B93">
      <w:pPr>
        <w:jc w:val="both"/>
        <w:rPr>
          <w:rFonts w:hint="eastAsia"/>
        </w:rPr>
      </w:pPr>
      <w:r>
        <w:rPr>
          <w:rFonts w:ascii="NewsGotT" w:hAnsi="NewsGotT"/>
          <w:b/>
          <w:bCs/>
        </w:rPr>
        <w:t>OTORGA SU REPRESENTACIÓN</w:t>
      </w:r>
      <w:r>
        <w:rPr>
          <w:rFonts w:ascii="NewsGotT" w:hAnsi="NewsGotT"/>
        </w:rPr>
        <w:t xml:space="preserve"> a su actual organismo de control, de conformidad con el artículo 5 de la Ley 39/2015, de 1 de octubre, del Procedimiento Administrativo Común de las Administraciones Públicas, quien actuará en la presentación de la solicitud de Reconocimiento Retroactivo del Periodo de conversión (RRPC), confiriendo al presentador la condición de representante para intervenir en otros actos, interposición de recursos derivados del procedimiento o para recibir todo tipo de comunicaciones de la Consejería de Agricultura, Pesca y Desarrollo Rural en nombre del interesado, siempre y cuando éstas fueran consecuencia de la tramitación del expediente.</w:t>
      </w:r>
    </w:p>
    <w:p w:rsidR="009B66BE" w:rsidRDefault="009B66BE">
      <w:pPr>
        <w:jc w:val="both"/>
        <w:rPr>
          <w:rFonts w:ascii="NewsGotT" w:hAnsi="NewsGotT"/>
        </w:rPr>
      </w:pPr>
    </w:p>
    <w:p w:rsidR="009B66BE" w:rsidRDefault="007D4B93">
      <w:pPr>
        <w:jc w:val="both"/>
        <w:rPr>
          <w:rFonts w:hint="eastAsia"/>
        </w:rPr>
      </w:pPr>
      <w:r>
        <w:rPr>
          <w:rFonts w:ascii="NewsGotT" w:hAnsi="NewsGotT"/>
        </w:rPr>
        <w:t>La fecha de inicio del procedimiento será la de la comunicación en SIPEA por parte del organismo de control de la presente solicitud, acompañada de la documentación mencionada en el apartado B.</w:t>
      </w:r>
    </w:p>
    <w:p w:rsidR="009B66BE" w:rsidRDefault="009B66BE">
      <w:pPr>
        <w:jc w:val="both"/>
        <w:rPr>
          <w:rFonts w:ascii="NewsGotT" w:hAnsi="NewsGotT"/>
        </w:rPr>
      </w:pPr>
    </w:p>
    <w:p w:rsidR="009B66BE" w:rsidRDefault="007D4B93">
      <w:pPr>
        <w:jc w:val="both"/>
        <w:rPr>
          <w:rFonts w:hint="eastAsia"/>
        </w:rPr>
      </w:pPr>
      <w:r>
        <w:rPr>
          <w:rFonts w:ascii="NewsGotT" w:hAnsi="NewsGotT"/>
        </w:rPr>
        <w:t>De conformidad con la veracidad de los datos que figuran en el presente documento firmo como titular o representante del operador.</w:t>
      </w:r>
    </w:p>
    <w:p w:rsidR="009B66BE" w:rsidRDefault="009B66BE">
      <w:pPr>
        <w:jc w:val="both"/>
        <w:rPr>
          <w:rFonts w:ascii="NewsGotT" w:hAnsi="NewsGotT"/>
        </w:rPr>
      </w:pPr>
    </w:p>
    <w:p w:rsidR="009B66BE" w:rsidRDefault="004D611E">
      <w:pPr>
        <w:jc w:val="both"/>
        <w:rPr>
          <w:rFonts w:ascii="NewsGotT" w:hAnsi="NewsGotT"/>
        </w:rPr>
      </w:pPr>
      <w:r>
        <w:rPr>
          <w:rFonts w:ascii="NewsGotT" w:hAnsi="NewsGotT"/>
        </w:rPr>
        <w:t>En...........................................</w:t>
      </w:r>
      <w:r w:rsidR="007D4B93">
        <w:rPr>
          <w:rFonts w:ascii="NewsGotT" w:hAnsi="NewsGotT"/>
        </w:rPr>
        <w:t xml:space="preserve">, </w:t>
      </w:r>
      <w:r>
        <w:rPr>
          <w:rFonts w:ascii="NewsGotT" w:hAnsi="NewsGotT"/>
        </w:rPr>
        <w:t>a...............</w:t>
      </w:r>
      <w:r w:rsidR="007D4B93">
        <w:rPr>
          <w:rFonts w:ascii="NewsGotT" w:hAnsi="NewsGotT"/>
        </w:rPr>
        <w:t xml:space="preserve"> </w:t>
      </w:r>
      <w:r>
        <w:rPr>
          <w:rFonts w:ascii="NewsGotT" w:hAnsi="NewsGotT"/>
        </w:rPr>
        <w:t>de...............................</w:t>
      </w:r>
      <w:r w:rsidR="007D4B93">
        <w:rPr>
          <w:rFonts w:ascii="NewsGotT" w:hAnsi="NewsGotT"/>
        </w:rPr>
        <w:t xml:space="preserve"> </w:t>
      </w:r>
      <w:r>
        <w:rPr>
          <w:rFonts w:ascii="NewsGotT" w:hAnsi="NewsGotT"/>
        </w:rPr>
        <w:t>de..................</w:t>
      </w:r>
    </w:p>
    <w:p w:rsidR="009B66BE" w:rsidRDefault="009B66BE">
      <w:pPr>
        <w:jc w:val="both"/>
        <w:rPr>
          <w:rFonts w:ascii="NewsGotT" w:hAnsi="NewsGotT"/>
        </w:rPr>
      </w:pPr>
    </w:p>
    <w:p w:rsidR="009B66BE" w:rsidRDefault="009B66BE">
      <w:pPr>
        <w:jc w:val="both"/>
        <w:rPr>
          <w:rFonts w:ascii="NewsGotT" w:hAnsi="NewsGotT"/>
        </w:rPr>
      </w:pPr>
    </w:p>
    <w:p w:rsidR="009B66BE" w:rsidRDefault="009B66BE">
      <w:pPr>
        <w:jc w:val="both"/>
        <w:rPr>
          <w:rFonts w:ascii="NewsGotT" w:hAnsi="NewsGotT"/>
        </w:rPr>
      </w:pPr>
    </w:p>
    <w:p w:rsidR="009B66BE" w:rsidRDefault="009B66BE">
      <w:pPr>
        <w:jc w:val="both"/>
        <w:rPr>
          <w:rFonts w:ascii="NewsGotT" w:hAnsi="NewsGotT"/>
        </w:rPr>
      </w:pPr>
    </w:p>
    <w:p w:rsidR="009B66BE" w:rsidRDefault="007D4B93">
      <w:pPr>
        <w:jc w:val="both"/>
        <w:rPr>
          <w:rFonts w:ascii="NewsGotT" w:hAnsi="NewsGotT"/>
          <w:b/>
          <w:bCs/>
        </w:rPr>
      </w:pPr>
      <w:r>
        <w:br w:type="page"/>
      </w:r>
    </w:p>
    <w:p w:rsidR="009B66BE" w:rsidRDefault="007D4B93">
      <w:pPr>
        <w:jc w:val="both"/>
        <w:rPr>
          <w:rFonts w:ascii="NewsGotT" w:hAnsi="NewsGotT"/>
          <w:b/>
          <w:bCs/>
        </w:rPr>
      </w:pPr>
      <w:r>
        <w:rPr>
          <w:rFonts w:ascii="NewsGotT" w:hAnsi="NewsGotT"/>
          <w:b/>
          <w:bCs/>
        </w:rPr>
        <w:lastRenderedPageBreak/>
        <w:t>B) A CUMPLIMENTAR POR EL ORGANISMO DE CONTROL</w:t>
      </w:r>
    </w:p>
    <w:p w:rsidR="009B66BE" w:rsidRDefault="009B66BE">
      <w:pPr>
        <w:jc w:val="both"/>
        <w:rPr>
          <w:rFonts w:ascii="NewsGotT" w:hAnsi="NewsGotT"/>
          <w:b/>
          <w:bCs/>
        </w:rPr>
      </w:pPr>
    </w:p>
    <w:p w:rsidR="009B66BE" w:rsidRDefault="007D4B93">
      <w:pPr>
        <w:jc w:val="both"/>
        <w:rPr>
          <w:rFonts w:hint="eastAsia"/>
        </w:rPr>
      </w:pPr>
      <w:r>
        <w:rPr>
          <w:rFonts w:ascii="NewsGotT" w:hAnsi="NewsGotT"/>
        </w:rPr>
        <w:t xml:space="preserve">La solicitud se acompaña de la siguiente documentación: </w:t>
      </w:r>
    </w:p>
    <w:p w:rsidR="009B66BE" w:rsidRDefault="007D4B93">
      <w:pPr>
        <w:jc w:val="both"/>
        <w:rPr>
          <w:rFonts w:ascii="NewsGotT" w:hAnsi="NewsGotT"/>
          <w:i/>
          <w:iCs/>
        </w:rPr>
      </w:pPr>
      <w:r>
        <w:rPr>
          <w:rFonts w:ascii="NewsGotT" w:hAnsi="NewsGotT"/>
          <w:i/>
          <w:iCs/>
        </w:rPr>
        <w:t>(</w:t>
      </w:r>
      <w:r w:rsidR="004D611E">
        <w:rPr>
          <w:rFonts w:ascii="NewsGotT" w:hAnsi="NewsGotT"/>
          <w:i/>
          <w:iCs/>
        </w:rPr>
        <w:t>Tachar</w:t>
      </w:r>
      <w:r>
        <w:rPr>
          <w:rFonts w:ascii="NewsGotT" w:hAnsi="NewsGotT"/>
          <w:i/>
          <w:iCs/>
        </w:rPr>
        <w:t xml:space="preserve"> la que proceda)</w:t>
      </w:r>
    </w:p>
    <w:p w:rsidR="009B66BE" w:rsidRDefault="009B66BE">
      <w:pPr>
        <w:jc w:val="both"/>
        <w:rPr>
          <w:rFonts w:ascii="NewsGotT" w:hAnsi="NewsGotT"/>
          <w:i/>
          <w:iCs/>
        </w:rPr>
      </w:pPr>
    </w:p>
    <w:p w:rsidR="009B66BE" w:rsidRDefault="007D4B93">
      <w:pPr>
        <w:numPr>
          <w:ilvl w:val="0"/>
          <w:numId w:val="20"/>
        </w:numPr>
        <w:jc w:val="both"/>
        <w:rPr>
          <w:rFonts w:hint="eastAsia"/>
        </w:rPr>
      </w:pPr>
      <w:r>
        <w:rPr>
          <w:rFonts w:ascii="NewsGotT" w:hAnsi="NewsGotT"/>
        </w:rPr>
        <w:t>Solicitud para el RRPC Anexo I y tabla de parcelas solicitadas (Anexo IV).</w:t>
      </w:r>
    </w:p>
    <w:p w:rsidR="009B66BE" w:rsidRDefault="007D4B93">
      <w:pPr>
        <w:numPr>
          <w:ilvl w:val="0"/>
          <w:numId w:val="20"/>
        </w:numPr>
        <w:jc w:val="both"/>
        <w:rPr>
          <w:rFonts w:ascii="NewsGotT" w:hAnsi="NewsGotT"/>
        </w:rPr>
      </w:pPr>
      <w:r>
        <w:rPr>
          <w:rFonts w:ascii="NewsGotT" w:hAnsi="NewsGotT"/>
        </w:rPr>
        <w:t>Informe Técnico para el RRPC (Anexo V).</w:t>
      </w:r>
    </w:p>
    <w:p w:rsidR="009B66BE" w:rsidRDefault="007D4B93">
      <w:pPr>
        <w:numPr>
          <w:ilvl w:val="0"/>
          <w:numId w:val="20"/>
        </w:numPr>
        <w:jc w:val="both"/>
        <w:rPr>
          <w:rFonts w:ascii="NewsGotT" w:hAnsi="NewsGotT"/>
        </w:rPr>
      </w:pPr>
      <w:r>
        <w:rPr>
          <w:rFonts w:ascii="NewsGotT" w:hAnsi="NewsGotT"/>
        </w:rPr>
        <w:t>Copia de los informes analíticos elaborados por un laboratorio acreditado:</w:t>
      </w:r>
    </w:p>
    <w:p w:rsidR="009B66BE" w:rsidRDefault="007D4B93">
      <w:pPr>
        <w:numPr>
          <w:ilvl w:val="0"/>
          <w:numId w:val="20"/>
        </w:numPr>
        <w:jc w:val="both"/>
        <w:rPr>
          <w:rFonts w:ascii="NewsGotT" w:hAnsi="NewsGotT"/>
        </w:rPr>
      </w:pPr>
      <w:r>
        <w:rPr>
          <w:rFonts w:ascii="NewsGotT" w:hAnsi="NewsGotT"/>
        </w:rPr>
        <w:t xml:space="preserve">-  Suelo </w:t>
      </w:r>
      <w:r>
        <w:rPr>
          <w:rFonts w:ascii="NewsGotT" w:hAnsi="NewsGotT"/>
          <w:i/>
          <w:iCs/>
        </w:rPr>
        <w:t>(obligatoria)</w:t>
      </w:r>
    </w:p>
    <w:p w:rsidR="009B66BE" w:rsidRDefault="007D4B93">
      <w:pPr>
        <w:numPr>
          <w:ilvl w:val="0"/>
          <w:numId w:val="20"/>
        </w:numPr>
        <w:jc w:val="both"/>
        <w:rPr>
          <w:rFonts w:ascii="NewsGotT" w:hAnsi="NewsGotT"/>
        </w:rPr>
      </w:pPr>
      <w:r>
        <w:rPr>
          <w:rFonts w:ascii="NewsGotT" w:hAnsi="NewsGotT"/>
        </w:rPr>
        <w:t xml:space="preserve">-  Material vegetal </w:t>
      </w:r>
      <w:r>
        <w:rPr>
          <w:rFonts w:ascii="NewsGotT" w:hAnsi="NewsGotT"/>
          <w:i/>
          <w:iCs/>
        </w:rPr>
        <w:t>(obligatoria si procede)</w:t>
      </w:r>
    </w:p>
    <w:p w:rsidR="009B66BE" w:rsidRDefault="007D4B93">
      <w:pPr>
        <w:numPr>
          <w:ilvl w:val="0"/>
          <w:numId w:val="20"/>
        </w:numPr>
        <w:jc w:val="both"/>
        <w:rPr>
          <w:rFonts w:ascii="NewsGotT" w:hAnsi="NewsGotT"/>
        </w:rPr>
      </w:pPr>
      <w:r>
        <w:rPr>
          <w:rFonts w:ascii="NewsGotT" w:hAnsi="NewsGotT"/>
        </w:rPr>
        <w:t xml:space="preserve">Fotografías a color y croquis que detallen la superficie solicitada. </w:t>
      </w:r>
    </w:p>
    <w:p w:rsidR="009B66BE" w:rsidRDefault="007D4B93">
      <w:pPr>
        <w:numPr>
          <w:ilvl w:val="0"/>
          <w:numId w:val="20"/>
        </w:numPr>
        <w:jc w:val="both"/>
        <w:rPr>
          <w:rFonts w:hint="eastAsia"/>
        </w:rPr>
      </w:pPr>
      <w:r>
        <w:rPr>
          <w:rFonts w:ascii="NewsGotT" w:hAnsi="NewsGotT"/>
        </w:rPr>
        <w:t xml:space="preserve">En caso de solicitar un RRPC para cultivos que empleen material de reproducción vegetativa no ecológico, el organismo de control aportará la autorización concedida a la solicitud del operador. </w:t>
      </w:r>
      <w:r>
        <w:rPr>
          <w:rFonts w:ascii="NewsGotT" w:hAnsi="NewsGotT"/>
          <w:i/>
          <w:iCs/>
        </w:rPr>
        <w:t>(obligatoria si procede)</w:t>
      </w:r>
    </w:p>
    <w:p w:rsidR="009B66BE" w:rsidRDefault="007D4B93">
      <w:pPr>
        <w:numPr>
          <w:ilvl w:val="0"/>
          <w:numId w:val="20"/>
        </w:numPr>
        <w:jc w:val="both"/>
        <w:rPr>
          <w:rFonts w:ascii="NewsGotT" w:hAnsi="NewsGotT"/>
        </w:rPr>
      </w:pPr>
      <w:r>
        <w:rPr>
          <w:rFonts w:ascii="NewsGotT" w:hAnsi="NewsGotT"/>
        </w:rPr>
        <w:t xml:space="preserve">Otros documentos de interés que puedan afectar a la decisión </w:t>
      </w:r>
      <w:r w:rsidR="004D611E">
        <w:rPr>
          <w:rFonts w:ascii="NewsGotT" w:hAnsi="NewsGotT"/>
        </w:rPr>
        <w:t>de la</w:t>
      </w:r>
      <w:r>
        <w:rPr>
          <w:rFonts w:ascii="NewsGotT" w:hAnsi="NewsGotT"/>
        </w:rPr>
        <w:t xml:space="preserve"> aceptación del RRPC. </w:t>
      </w:r>
      <w:r>
        <w:rPr>
          <w:rFonts w:ascii="NewsGotT" w:hAnsi="NewsGotT"/>
          <w:i/>
          <w:iCs/>
        </w:rPr>
        <w:t>(opcional)</w:t>
      </w:r>
    </w:p>
    <w:p w:rsidR="009B66BE" w:rsidRDefault="007D4B93">
      <w:pPr>
        <w:numPr>
          <w:ilvl w:val="0"/>
          <w:numId w:val="20"/>
        </w:numPr>
        <w:jc w:val="both"/>
        <w:rPr>
          <w:rFonts w:ascii="NewsGotT" w:hAnsi="NewsGotT"/>
        </w:rPr>
      </w:pPr>
      <w:r>
        <w:rPr>
          <w:rFonts w:ascii="NewsGotT" w:hAnsi="NewsGotT"/>
        </w:rPr>
        <w:t xml:space="preserve">Resolución o solicitud de modificación de usos ante el SIGPAC. </w:t>
      </w:r>
      <w:r>
        <w:rPr>
          <w:rFonts w:ascii="NewsGotT" w:hAnsi="NewsGotT"/>
          <w:i/>
          <w:iCs/>
        </w:rPr>
        <w:t>( obligatoria si procede)</w:t>
      </w:r>
    </w:p>
    <w:p w:rsidR="009B66BE" w:rsidRDefault="007D4B93">
      <w:pPr>
        <w:numPr>
          <w:ilvl w:val="0"/>
          <w:numId w:val="20"/>
        </w:numPr>
        <w:jc w:val="both"/>
        <w:rPr>
          <w:rFonts w:ascii="NewsGotT" w:hAnsi="NewsGotT"/>
        </w:rPr>
      </w:pPr>
      <w:r>
        <w:rPr>
          <w:rFonts w:ascii="NewsGotT" w:hAnsi="NewsGotT"/>
        </w:rPr>
        <w:t xml:space="preserve">Resolución o solicitud de modificación de sistemas de explotación (secano a regadío) ante el SIGPAC. </w:t>
      </w:r>
      <w:r>
        <w:rPr>
          <w:rFonts w:ascii="NewsGotT" w:hAnsi="NewsGotT"/>
          <w:i/>
          <w:iCs/>
        </w:rPr>
        <w:t>(obligatoria si procede)</w:t>
      </w:r>
    </w:p>
    <w:p w:rsidR="009B66BE" w:rsidRDefault="007D4B93">
      <w:pPr>
        <w:numPr>
          <w:ilvl w:val="0"/>
          <w:numId w:val="20"/>
        </w:numPr>
        <w:jc w:val="both"/>
        <w:rPr>
          <w:rFonts w:ascii="NewsGotT" w:hAnsi="NewsGotT"/>
        </w:rPr>
      </w:pPr>
      <w:r>
        <w:rPr>
          <w:rFonts w:ascii="NewsGotT" w:hAnsi="NewsGotT"/>
        </w:rPr>
        <w:t>Para casos de cambio de uso forestal o pasto se requiere una autorización previa de la autoridad competente en materia de medio ambiente y ordenación del territorio, para dar cumplimiento a lo estipulado en el artículo 69 de la Ley 2/1992, de 15 de junio, Forestal de Andalucía.</w:t>
      </w:r>
    </w:p>
    <w:p w:rsidR="009B66BE" w:rsidRDefault="009B66BE">
      <w:pPr>
        <w:jc w:val="both"/>
        <w:rPr>
          <w:rFonts w:ascii="NewsGotT" w:hAnsi="NewsGotT"/>
        </w:rPr>
      </w:pPr>
    </w:p>
    <w:p w:rsidR="009B66BE" w:rsidRDefault="009B66BE">
      <w:pPr>
        <w:jc w:val="both"/>
        <w:rPr>
          <w:rFonts w:ascii="NewsGotT" w:hAnsi="NewsGotT"/>
        </w:rPr>
      </w:pPr>
    </w:p>
    <w:p w:rsidR="009B66BE" w:rsidRDefault="009B66BE">
      <w:pPr>
        <w:jc w:val="both"/>
        <w:rPr>
          <w:rFonts w:ascii="NewsGotT" w:hAnsi="NewsGotT"/>
        </w:rPr>
      </w:pPr>
    </w:p>
    <w:p w:rsidR="009B66BE" w:rsidRDefault="004D611E">
      <w:pPr>
        <w:jc w:val="both"/>
        <w:rPr>
          <w:rFonts w:ascii="NewsGotT" w:hAnsi="NewsGotT"/>
        </w:rPr>
      </w:pPr>
      <w:r>
        <w:rPr>
          <w:rFonts w:ascii="NewsGotT" w:hAnsi="NewsGotT"/>
        </w:rPr>
        <w:t>En...........................................</w:t>
      </w:r>
      <w:r w:rsidR="007D4B93">
        <w:rPr>
          <w:rFonts w:ascii="NewsGotT" w:hAnsi="NewsGotT"/>
        </w:rPr>
        <w:t xml:space="preserve">, </w:t>
      </w:r>
      <w:r>
        <w:rPr>
          <w:rFonts w:ascii="NewsGotT" w:hAnsi="NewsGotT"/>
        </w:rPr>
        <w:t>a...............</w:t>
      </w:r>
      <w:r w:rsidR="007D4B93">
        <w:rPr>
          <w:rFonts w:ascii="NewsGotT" w:hAnsi="NewsGotT"/>
        </w:rPr>
        <w:t xml:space="preserve"> </w:t>
      </w:r>
      <w:r>
        <w:rPr>
          <w:rFonts w:ascii="NewsGotT" w:hAnsi="NewsGotT"/>
        </w:rPr>
        <w:t>de...............................</w:t>
      </w:r>
      <w:r w:rsidR="007D4B93">
        <w:rPr>
          <w:rFonts w:ascii="NewsGotT" w:hAnsi="NewsGotT"/>
        </w:rPr>
        <w:t xml:space="preserve"> </w:t>
      </w:r>
      <w:r>
        <w:rPr>
          <w:rFonts w:ascii="NewsGotT" w:hAnsi="NewsGotT"/>
        </w:rPr>
        <w:t>de..................</w:t>
      </w:r>
    </w:p>
    <w:p w:rsidR="009B66BE" w:rsidRDefault="009B66BE">
      <w:pPr>
        <w:jc w:val="both"/>
        <w:rPr>
          <w:rFonts w:ascii="NewsGotT" w:hAnsi="NewsGotT"/>
        </w:rPr>
      </w:pPr>
    </w:p>
    <w:p w:rsidR="009B66BE" w:rsidRDefault="009B66BE">
      <w:pPr>
        <w:jc w:val="both"/>
        <w:rPr>
          <w:rFonts w:ascii="NewsGotT" w:hAnsi="NewsGotT"/>
        </w:rPr>
      </w:pPr>
    </w:p>
    <w:p w:rsidR="009B66BE" w:rsidRDefault="007D4B93">
      <w:pPr>
        <w:jc w:val="center"/>
        <w:rPr>
          <w:rFonts w:ascii="NewsGotT" w:hAnsi="NewsGotT"/>
        </w:rPr>
      </w:pPr>
      <w:r>
        <w:rPr>
          <w:rFonts w:ascii="NewsGotT" w:hAnsi="NewsGotT"/>
        </w:rPr>
        <w:t>Conformidad del</w:t>
      </w:r>
    </w:p>
    <w:p w:rsidR="009B66BE" w:rsidRDefault="007D4B93">
      <w:pPr>
        <w:jc w:val="center"/>
        <w:rPr>
          <w:rFonts w:ascii="NewsGotT" w:hAnsi="NewsGotT"/>
        </w:rPr>
      </w:pPr>
      <w:r>
        <w:rPr>
          <w:rFonts w:ascii="NewsGotT" w:hAnsi="NewsGotT"/>
        </w:rPr>
        <w:t>REPRESENTANTE DEL ORGANISMO DE CONTROL</w:t>
      </w:r>
    </w:p>
    <w:p w:rsidR="009B66BE" w:rsidRDefault="009B66BE">
      <w:pPr>
        <w:jc w:val="both"/>
        <w:rPr>
          <w:rFonts w:ascii="NewsGotT" w:hAnsi="NewsGotT"/>
        </w:rPr>
      </w:pPr>
    </w:p>
    <w:p w:rsidR="009B66BE" w:rsidRDefault="009B66BE">
      <w:pPr>
        <w:jc w:val="both"/>
        <w:rPr>
          <w:rFonts w:ascii="NewsGotT" w:hAnsi="NewsGotT"/>
        </w:rPr>
      </w:pPr>
    </w:p>
    <w:p w:rsidR="009B66BE" w:rsidRDefault="009B66BE">
      <w:pPr>
        <w:jc w:val="both"/>
        <w:rPr>
          <w:rFonts w:ascii="NewsGotT" w:hAnsi="NewsGotT"/>
        </w:rPr>
      </w:pPr>
    </w:p>
    <w:p w:rsidR="009B66BE" w:rsidRDefault="009B66BE">
      <w:pPr>
        <w:jc w:val="both"/>
        <w:rPr>
          <w:rFonts w:ascii="NewsGotT" w:hAnsi="NewsGotT"/>
          <w:b/>
          <w:bCs/>
          <w:i/>
          <w:iCs/>
          <w:sz w:val="20"/>
          <w:szCs w:val="20"/>
          <w:highlight w:val="white"/>
        </w:rPr>
      </w:pPr>
    </w:p>
    <w:sectPr w:rsidR="009B66BE">
      <w:headerReference w:type="even" r:id="rId7"/>
      <w:headerReference w:type="default" r:id="rId8"/>
      <w:footerReference w:type="even" r:id="rId9"/>
      <w:footerReference w:type="default" r:id="rId10"/>
      <w:headerReference w:type="first" r:id="rId11"/>
      <w:footerReference w:type="first" r:id="rId12"/>
      <w:pgSz w:w="11906" w:h="16838"/>
      <w:pgMar w:top="776" w:right="1134" w:bottom="777" w:left="1134" w:header="720" w:footer="720"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DA6" w:rsidRDefault="007D4B93">
      <w:pPr>
        <w:rPr>
          <w:rFonts w:hint="eastAsia"/>
        </w:rPr>
      </w:pPr>
      <w:r>
        <w:separator/>
      </w:r>
    </w:p>
  </w:endnote>
  <w:endnote w:type="continuationSeparator" w:id="0">
    <w:p w:rsidR="00CC2DA6" w:rsidRDefault="007D4B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NewsGotT">
    <w:altName w:val="Times New Roman"/>
    <w:charset w:val="00"/>
    <w:family w:val="auto"/>
    <w:pitch w:val="variable"/>
    <w:sig w:usb0="00000001"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6BE" w:rsidRDefault="009B66BE">
    <w:pPr>
      <w:rPr>
        <w:rFonts w:ascii="NewsGotT" w:hAnsi="NewsGotT"/>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6BE" w:rsidRDefault="009B66BE">
    <w:pP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11E" w:rsidRDefault="004D611E">
    <w:pPr>
      <w:pStyle w:val="Piedepgina"/>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6BE" w:rsidRDefault="007D4B93">
      <w:pPr>
        <w:rPr>
          <w:rFonts w:hint="eastAsia"/>
        </w:rPr>
      </w:pPr>
      <w:r>
        <w:separator/>
      </w:r>
    </w:p>
  </w:footnote>
  <w:footnote w:type="continuationSeparator" w:id="0">
    <w:p w:rsidR="009B66BE" w:rsidRDefault="007D4B93">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70" w:type="dxa"/>
      <w:tblInd w:w="-260" w:type="dxa"/>
      <w:tblBorders>
        <w:top w:val="single" w:sz="8" w:space="0" w:color="808080"/>
        <w:left w:val="single" w:sz="8" w:space="0" w:color="808080"/>
        <w:bottom w:val="single" w:sz="8" w:space="0" w:color="808080"/>
        <w:insideH w:val="single" w:sz="8" w:space="0" w:color="808080"/>
      </w:tblBorders>
      <w:tblCellMar>
        <w:left w:w="-10" w:type="dxa"/>
        <w:right w:w="0" w:type="dxa"/>
      </w:tblCellMar>
      <w:tblLook w:val="0000" w:firstRow="0" w:lastRow="0" w:firstColumn="0" w:lastColumn="0" w:noHBand="0" w:noVBand="0"/>
    </w:tblPr>
    <w:tblGrid>
      <w:gridCol w:w="1426"/>
      <w:gridCol w:w="6808"/>
      <w:gridCol w:w="1836"/>
    </w:tblGrid>
    <w:tr w:rsidR="009B66BE">
      <w:trPr>
        <w:cantSplit/>
        <w:trHeight w:val="701"/>
      </w:trPr>
      <w:tc>
        <w:tcPr>
          <w:tcW w:w="1426" w:type="dxa"/>
          <w:vMerge w:val="restart"/>
          <w:tcBorders>
            <w:top w:val="single" w:sz="8" w:space="0" w:color="808080"/>
            <w:left w:val="single" w:sz="8" w:space="0" w:color="808080"/>
            <w:bottom w:val="single" w:sz="8" w:space="0" w:color="808080"/>
          </w:tcBorders>
          <w:shd w:val="clear" w:color="auto" w:fill="auto"/>
          <w:tcMar>
            <w:left w:w="-10" w:type="dxa"/>
          </w:tcMar>
          <w:vAlign w:val="center"/>
        </w:tcPr>
        <w:p w:rsidR="009B66BE" w:rsidRDefault="007D4B93">
          <w:pPr>
            <w:pStyle w:val="Encabezado"/>
            <w:tabs>
              <w:tab w:val="right" w:pos="8222"/>
            </w:tabs>
            <w:snapToGrid w:val="0"/>
            <w:jc w:val="center"/>
          </w:pPr>
          <w:r>
            <w:rPr>
              <w:noProof/>
              <w:lang w:eastAsia="es-ES" w:bidi="ar-SA"/>
            </w:rPr>
            <w:drawing>
              <wp:inline distT="0" distB="0" distL="0" distR="0">
                <wp:extent cx="687070" cy="490855"/>
                <wp:effectExtent l="0" t="0" r="0" b="0"/>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687070" cy="490855"/>
                        </a:xfrm>
                        <a:prstGeom prst="rect">
                          <a:avLst/>
                        </a:prstGeom>
                      </pic:spPr>
                    </pic:pic>
                  </a:graphicData>
                </a:graphic>
              </wp:inline>
            </w:drawing>
          </w:r>
        </w:p>
      </w:tc>
      <w:tc>
        <w:tcPr>
          <w:tcW w:w="6808" w:type="dxa"/>
          <w:tcBorders>
            <w:top w:val="single" w:sz="8" w:space="0" w:color="808080"/>
            <w:left w:val="single" w:sz="8" w:space="0" w:color="808080"/>
            <w:bottom w:val="single" w:sz="8" w:space="0" w:color="808080"/>
          </w:tcBorders>
          <w:shd w:val="clear" w:color="auto" w:fill="auto"/>
          <w:tcMar>
            <w:left w:w="-10" w:type="dxa"/>
          </w:tcMar>
          <w:vAlign w:val="center"/>
        </w:tcPr>
        <w:p w:rsidR="009B66BE" w:rsidRDefault="007D4B93">
          <w:pPr>
            <w:pStyle w:val="Encabezado"/>
            <w:snapToGrid w:val="0"/>
            <w:jc w:val="center"/>
          </w:pPr>
          <w:r>
            <w:rPr>
              <w:b/>
              <w:sz w:val="32"/>
            </w:rPr>
            <w:t>DIRECCIÓN</w:t>
          </w:r>
          <w:r>
            <w:rPr>
              <w:rFonts w:eastAsia="NewsGotT"/>
              <w:b/>
              <w:sz w:val="32"/>
            </w:rPr>
            <w:t xml:space="preserve"> </w:t>
          </w:r>
          <w:r>
            <w:rPr>
              <w:b/>
              <w:sz w:val="32"/>
            </w:rPr>
            <w:t>GENERAL</w:t>
          </w:r>
          <w:r>
            <w:rPr>
              <w:rFonts w:eastAsia="NewsGotT"/>
              <w:b/>
              <w:sz w:val="32"/>
            </w:rPr>
            <w:t xml:space="preserve"> </w:t>
          </w:r>
          <w:r>
            <w:rPr>
              <w:b/>
              <w:sz w:val="32"/>
            </w:rPr>
            <w:t>DE</w:t>
          </w:r>
          <w:r>
            <w:rPr>
              <w:rFonts w:eastAsia="NewsGotT"/>
              <w:b/>
              <w:sz w:val="32"/>
            </w:rPr>
            <w:t xml:space="preserve"> LA PRODUCCIÓN AGRÍCOLA Y GANADERA</w:t>
          </w:r>
        </w:p>
      </w:tc>
      <w:tc>
        <w:tcPr>
          <w:tcW w:w="1836" w:type="dxa"/>
          <w:vMerge w:val="restart"/>
          <w:tcBorders>
            <w:top w:val="single" w:sz="8" w:space="0" w:color="808080"/>
            <w:left w:val="single" w:sz="8" w:space="0" w:color="808080"/>
            <w:bottom w:val="single" w:sz="8" w:space="0" w:color="808080"/>
            <w:right w:val="single" w:sz="8" w:space="0" w:color="808080"/>
          </w:tcBorders>
          <w:shd w:val="clear" w:color="auto" w:fill="auto"/>
          <w:tcMar>
            <w:left w:w="-10" w:type="dxa"/>
          </w:tcMar>
          <w:vAlign w:val="center"/>
        </w:tcPr>
        <w:p w:rsidR="009B66BE" w:rsidRDefault="007D4B93">
          <w:pPr>
            <w:pStyle w:val="Encabezado"/>
            <w:snapToGrid w:val="0"/>
            <w:spacing w:line="360" w:lineRule="auto"/>
            <w:ind w:left="142"/>
          </w:pPr>
          <w:r>
            <w:rPr>
              <w:sz w:val="18"/>
            </w:rPr>
            <w:t>I</w:t>
          </w:r>
          <w:r>
            <w:rPr>
              <w:rFonts w:eastAsia="NewsGotT"/>
              <w:sz w:val="18"/>
            </w:rPr>
            <w:t xml:space="preserve"> </w:t>
          </w:r>
          <w:r>
            <w:rPr>
              <w:sz w:val="18"/>
            </w:rPr>
            <w:t>-</w:t>
          </w:r>
          <w:r>
            <w:rPr>
              <w:rFonts w:eastAsia="NewsGotT"/>
              <w:sz w:val="18"/>
            </w:rPr>
            <w:t xml:space="preserve"> </w:t>
          </w:r>
          <w:r>
            <w:rPr>
              <w:sz w:val="18"/>
            </w:rPr>
            <w:t>04</w:t>
          </w:r>
          <w:r>
            <w:rPr>
              <w:rFonts w:eastAsia="NewsGotT"/>
              <w:sz w:val="18"/>
            </w:rPr>
            <w:t xml:space="preserve"> </w:t>
          </w:r>
          <w:r>
            <w:rPr>
              <w:sz w:val="18"/>
            </w:rPr>
            <w:t>-</w:t>
          </w:r>
          <w:r>
            <w:rPr>
              <w:rFonts w:eastAsia="NewsGotT"/>
              <w:sz w:val="18"/>
            </w:rPr>
            <w:t xml:space="preserve"> </w:t>
          </w:r>
          <w:r>
            <w:rPr>
              <w:sz w:val="18"/>
            </w:rPr>
            <w:t>MPC</w:t>
          </w:r>
        </w:p>
        <w:p w:rsidR="009B66BE" w:rsidRDefault="007D4B93">
          <w:pPr>
            <w:pStyle w:val="Encabezado"/>
            <w:spacing w:line="360" w:lineRule="auto"/>
            <w:ind w:left="142"/>
          </w:pPr>
          <w:r>
            <w:rPr>
              <w:sz w:val="18"/>
            </w:rPr>
            <w:t>Revisión</w:t>
          </w:r>
          <w:r>
            <w:rPr>
              <w:rFonts w:eastAsia="NewsGotT"/>
              <w:sz w:val="18"/>
            </w:rPr>
            <w:t xml:space="preserve"> </w:t>
          </w:r>
          <w:del w:id="0" w:author="Autor desconocido" w:date="2017-10-30T13:28:00Z">
            <w:r>
              <w:rPr>
                <w:rFonts w:eastAsia="NewsGotT"/>
                <w:sz w:val="18"/>
              </w:rPr>
              <w:delText>04</w:delText>
            </w:r>
          </w:del>
          <w:ins w:id="1" w:author="Autor desconocido" w:date="2017-10-30T13:28:00Z">
            <w:r>
              <w:rPr>
                <w:rFonts w:eastAsia="NewsGotT"/>
                <w:sz w:val="18"/>
              </w:rPr>
              <w:t>05</w:t>
            </w:r>
          </w:ins>
        </w:p>
        <w:p w:rsidR="009B66BE" w:rsidRDefault="007D4B93">
          <w:pPr>
            <w:pStyle w:val="Encabezado"/>
            <w:spacing w:line="360" w:lineRule="auto"/>
            <w:ind w:left="142"/>
          </w:pPr>
          <w:r>
            <w:rPr>
              <w:sz w:val="18"/>
            </w:rPr>
            <w:t>Fecha:</w:t>
          </w:r>
          <w:r>
            <w:rPr>
              <w:rFonts w:eastAsia="NewsGotT"/>
              <w:sz w:val="18"/>
            </w:rPr>
            <w:t xml:space="preserve"> </w:t>
          </w:r>
          <w:del w:id="2" w:author="Autor desconocido" w:date="2017-10-30T13:28:00Z">
            <w:r>
              <w:rPr>
                <w:rFonts w:eastAsia="NewsGotT"/>
                <w:sz w:val="18"/>
              </w:rPr>
              <w:delText>01</w:delText>
            </w:r>
          </w:del>
          <w:ins w:id="3" w:author="Autor desconocido" w:date="2017-10-30T13:28:00Z">
            <w:r>
              <w:rPr>
                <w:rFonts w:eastAsia="NewsGotT"/>
                <w:sz w:val="18"/>
              </w:rPr>
              <w:t>18</w:t>
            </w:r>
          </w:ins>
          <w:r>
            <w:rPr>
              <w:rFonts w:eastAsia="NewsGotT"/>
              <w:sz w:val="18"/>
            </w:rPr>
            <w:t>/10/2017</w:t>
          </w:r>
        </w:p>
        <w:p w:rsidR="009B66BE" w:rsidRDefault="007D4B93">
          <w:pPr>
            <w:pStyle w:val="Encabezado"/>
            <w:spacing w:line="360" w:lineRule="auto"/>
            <w:ind w:left="142"/>
          </w:pPr>
          <w:r>
            <w:rPr>
              <w:sz w:val="18"/>
            </w:rPr>
            <w:t>Página</w:t>
          </w:r>
          <w:r>
            <w:rPr>
              <w:rFonts w:eastAsia="NewsGotT"/>
              <w:sz w:val="18"/>
            </w:rPr>
            <w:t xml:space="preserve"> </w:t>
          </w:r>
          <w:r>
            <w:rPr>
              <w:sz w:val="18"/>
              <w:lang w:val="en-GB"/>
            </w:rPr>
            <w:fldChar w:fldCharType="begin"/>
          </w:r>
          <w:r>
            <w:instrText>PAGE</w:instrText>
          </w:r>
          <w:r>
            <w:fldChar w:fldCharType="separate"/>
          </w:r>
          <w:r w:rsidR="000142DE">
            <w:rPr>
              <w:noProof/>
            </w:rPr>
            <w:t>2</w:t>
          </w:r>
          <w:r>
            <w:fldChar w:fldCharType="end"/>
          </w:r>
          <w:r>
            <w:rPr>
              <w:rFonts w:eastAsia="NewsGotT"/>
              <w:sz w:val="18"/>
            </w:rPr>
            <w:t xml:space="preserve"> </w:t>
          </w:r>
          <w:r>
            <w:rPr>
              <w:sz w:val="18"/>
            </w:rPr>
            <w:t>de</w:t>
          </w:r>
          <w:r>
            <w:rPr>
              <w:rFonts w:eastAsia="NewsGotT"/>
              <w:sz w:val="18"/>
            </w:rPr>
            <w:t xml:space="preserve"> </w:t>
          </w:r>
          <w:r>
            <w:rPr>
              <w:sz w:val="18"/>
              <w:lang w:val="en-GB"/>
            </w:rPr>
            <w:fldChar w:fldCharType="begin"/>
          </w:r>
          <w:r>
            <w:instrText>NUMPAGES \* ARABIC</w:instrText>
          </w:r>
          <w:r>
            <w:fldChar w:fldCharType="separate"/>
          </w:r>
          <w:r w:rsidR="000142DE">
            <w:rPr>
              <w:noProof/>
            </w:rPr>
            <w:t>2</w:t>
          </w:r>
          <w:r>
            <w:fldChar w:fldCharType="end"/>
          </w:r>
        </w:p>
      </w:tc>
    </w:tr>
    <w:tr w:rsidR="009B66BE">
      <w:trPr>
        <w:cantSplit/>
        <w:trHeight w:val="700"/>
      </w:trPr>
      <w:tc>
        <w:tcPr>
          <w:tcW w:w="1426" w:type="dxa"/>
          <w:vMerge/>
          <w:tcBorders>
            <w:top w:val="single" w:sz="8" w:space="0" w:color="808080"/>
            <w:left w:val="single" w:sz="8" w:space="0" w:color="808080"/>
            <w:bottom w:val="single" w:sz="8" w:space="0" w:color="808080"/>
          </w:tcBorders>
          <w:shd w:val="clear" w:color="auto" w:fill="auto"/>
          <w:tcMar>
            <w:left w:w="-10" w:type="dxa"/>
          </w:tcMar>
          <w:vAlign w:val="center"/>
        </w:tcPr>
        <w:p w:rsidR="009B66BE" w:rsidRDefault="009B66BE">
          <w:pPr>
            <w:rPr>
              <w:rFonts w:hint="eastAsia"/>
            </w:rPr>
          </w:pPr>
        </w:p>
      </w:tc>
      <w:tc>
        <w:tcPr>
          <w:tcW w:w="6808" w:type="dxa"/>
          <w:tcBorders>
            <w:left w:val="single" w:sz="8" w:space="0" w:color="808080"/>
            <w:bottom w:val="single" w:sz="8" w:space="0" w:color="808080"/>
          </w:tcBorders>
          <w:shd w:val="clear" w:color="auto" w:fill="auto"/>
          <w:tcMar>
            <w:left w:w="-10" w:type="dxa"/>
          </w:tcMar>
          <w:vAlign w:val="center"/>
        </w:tcPr>
        <w:p w:rsidR="009B66BE" w:rsidRDefault="007D4B93">
          <w:pPr>
            <w:pStyle w:val="Encabezado"/>
            <w:snapToGrid w:val="0"/>
            <w:jc w:val="center"/>
          </w:pPr>
          <w:r>
            <w:rPr>
              <w:b/>
            </w:rPr>
            <w:t>INSTRUCCIÓN</w:t>
          </w:r>
          <w:r>
            <w:rPr>
              <w:rFonts w:eastAsia="NewsGotT"/>
              <w:b/>
            </w:rPr>
            <w:t xml:space="preserve"> </w:t>
          </w:r>
          <w:r>
            <w:rPr>
              <w:b/>
            </w:rPr>
            <w:t>SOBRE</w:t>
          </w:r>
          <w:r>
            <w:rPr>
              <w:rFonts w:eastAsia="NewsGotT"/>
              <w:b/>
            </w:rPr>
            <w:t xml:space="preserve"> </w:t>
          </w:r>
          <w:r>
            <w:rPr>
              <w:b/>
            </w:rPr>
            <w:t>MODIFICACIONES</w:t>
          </w:r>
          <w:r>
            <w:rPr>
              <w:rFonts w:eastAsia="NewsGotT"/>
              <w:b/>
            </w:rPr>
            <w:t xml:space="preserve"> </w:t>
          </w:r>
          <w:r>
            <w:rPr>
              <w:b/>
            </w:rPr>
            <w:t>DEL</w:t>
          </w:r>
          <w:r>
            <w:rPr>
              <w:rFonts w:eastAsia="NewsGotT"/>
              <w:b/>
            </w:rPr>
            <w:t xml:space="preserve"> </w:t>
          </w:r>
          <w:r>
            <w:rPr>
              <w:b/>
            </w:rPr>
            <w:t>PERIODO</w:t>
          </w:r>
          <w:r>
            <w:rPr>
              <w:rFonts w:eastAsia="NewsGotT"/>
              <w:b/>
            </w:rPr>
            <w:t xml:space="preserve"> </w:t>
          </w:r>
          <w:r>
            <w:rPr>
              <w:b/>
            </w:rPr>
            <w:t>DE</w:t>
          </w:r>
          <w:r>
            <w:rPr>
              <w:rFonts w:eastAsia="NewsGotT"/>
              <w:b/>
            </w:rPr>
            <w:t xml:space="preserve"> </w:t>
          </w:r>
          <w:r>
            <w:rPr>
              <w:b/>
            </w:rPr>
            <w:t>CONVERSIÓN</w:t>
          </w:r>
          <w:r>
            <w:rPr>
              <w:rFonts w:eastAsia="NewsGotT"/>
              <w:b/>
            </w:rPr>
            <w:t xml:space="preserve"> </w:t>
          </w:r>
          <w:r>
            <w:rPr>
              <w:b/>
            </w:rPr>
            <w:t>EN</w:t>
          </w:r>
          <w:r>
            <w:rPr>
              <w:rFonts w:eastAsia="NewsGotT"/>
              <w:b/>
            </w:rPr>
            <w:t xml:space="preserve"> </w:t>
          </w:r>
          <w:r>
            <w:rPr>
              <w:b/>
            </w:rPr>
            <w:t>PRODUCCIÓN</w:t>
          </w:r>
          <w:r>
            <w:rPr>
              <w:rFonts w:eastAsia="NewsGotT"/>
              <w:b/>
            </w:rPr>
            <w:t xml:space="preserve"> </w:t>
          </w:r>
          <w:r>
            <w:rPr>
              <w:b/>
            </w:rPr>
            <w:t>ECOLÓGICA</w:t>
          </w:r>
        </w:p>
      </w:tc>
      <w:tc>
        <w:tcPr>
          <w:tcW w:w="1836" w:type="dxa"/>
          <w:vMerge/>
          <w:tcBorders>
            <w:top w:val="single" w:sz="8" w:space="0" w:color="808080"/>
            <w:left w:val="single" w:sz="8" w:space="0" w:color="808080"/>
            <w:bottom w:val="single" w:sz="8" w:space="0" w:color="808080"/>
            <w:right w:val="single" w:sz="8" w:space="0" w:color="808080"/>
          </w:tcBorders>
          <w:shd w:val="clear" w:color="auto" w:fill="auto"/>
          <w:tcMar>
            <w:left w:w="-10" w:type="dxa"/>
          </w:tcMar>
          <w:vAlign w:val="center"/>
        </w:tcPr>
        <w:p w:rsidR="009B66BE" w:rsidRDefault="009B66BE">
          <w:pPr>
            <w:rPr>
              <w:rFonts w:hint="eastAsia"/>
            </w:rPr>
          </w:pPr>
        </w:p>
      </w:tc>
    </w:tr>
  </w:tbl>
  <w:p w:rsidR="009B66BE" w:rsidRDefault="009B66B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8" w:type="dxa"/>
      <w:tblBorders>
        <w:top w:val="single" w:sz="8" w:space="0" w:color="808080"/>
        <w:left w:val="single" w:sz="8" w:space="0" w:color="808080"/>
        <w:bottom w:val="single" w:sz="8" w:space="0" w:color="808080"/>
        <w:insideH w:val="single" w:sz="8" w:space="0" w:color="808080"/>
      </w:tblBorders>
      <w:tblCellMar>
        <w:left w:w="-10" w:type="dxa"/>
        <w:right w:w="0" w:type="dxa"/>
      </w:tblCellMar>
      <w:tblLook w:val="0000" w:firstRow="0" w:lastRow="0" w:firstColumn="0" w:lastColumn="0" w:noHBand="0" w:noVBand="0"/>
    </w:tblPr>
    <w:tblGrid>
      <w:gridCol w:w="1560"/>
      <w:gridCol w:w="6546"/>
      <w:gridCol w:w="1932"/>
    </w:tblGrid>
    <w:tr w:rsidR="009B66BE">
      <w:trPr>
        <w:cantSplit/>
        <w:trHeight w:val="701"/>
      </w:trPr>
      <w:tc>
        <w:tcPr>
          <w:tcW w:w="1560" w:type="dxa"/>
          <w:vMerge w:val="restart"/>
          <w:tcBorders>
            <w:top w:val="single" w:sz="8" w:space="0" w:color="808080"/>
            <w:left w:val="single" w:sz="8" w:space="0" w:color="808080"/>
            <w:bottom w:val="single" w:sz="8" w:space="0" w:color="808080"/>
          </w:tcBorders>
          <w:shd w:val="clear" w:color="auto" w:fill="auto"/>
          <w:tcMar>
            <w:left w:w="-10" w:type="dxa"/>
          </w:tcMar>
          <w:vAlign w:val="center"/>
        </w:tcPr>
        <w:p w:rsidR="009B66BE" w:rsidRDefault="007D4B93">
          <w:pPr>
            <w:pStyle w:val="Encabezado"/>
            <w:snapToGrid w:val="0"/>
            <w:jc w:val="center"/>
          </w:pPr>
          <w:r>
            <w:rPr>
              <w:noProof/>
              <w:lang w:eastAsia="es-ES" w:bidi="ar-SA"/>
            </w:rPr>
            <w:drawing>
              <wp:inline distT="0" distB="0" distL="0" distR="0">
                <wp:extent cx="687070" cy="490855"/>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
                        <a:stretch>
                          <a:fillRect/>
                        </a:stretch>
                      </pic:blipFill>
                      <pic:spPr bwMode="auto">
                        <a:xfrm>
                          <a:off x="0" y="0"/>
                          <a:ext cx="687070" cy="490855"/>
                        </a:xfrm>
                        <a:prstGeom prst="rect">
                          <a:avLst/>
                        </a:prstGeom>
                      </pic:spPr>
                    </pic:pic>
                  </a:graphicData>
                </a:graphic>
              </wp:inline>
            </w:drawing>
          </w:r>
        </w:p>
      </w:tc>
      <w:tc>
        <w:tcPr>
          <w:tcW w:w="6546" w:type="dxa"/>
          <w:tcBorders>
            <w:top w:val="single" w:sz="8" w:space="0" w:color="808080"/>
            <w:left w:val="single" w:sz="8" w:space="0" w:color="808080"/>
            <w:bottom w:val="single" w:sz="8" w:space="0" w:color="808080"/>
          </w:tcBorders>
          <w:shd w:val="clear" w:color="auto" w:fill="auto"/>
          <w:tcMar>
            <w:left w:w="-10" w:type="dxa"/>
          </w:tcMar>
          <w:vAlign w:val="center"/>
        </w:tcPr>
        <w:p w:rsidR="009B66BE" w:rsidRDefault="007D4B93">
          <w:pPr>
            <w:pStyle w:val="Encabezado"/>
            <w:snapToGrid w:val="0"/>
            <w:jc w:val="center"/>
          </w:pPr>
          <w:r>
            <w:rPr>
              <w:b/>
              <w:sz w:val="32"/>
            </w:rPr>
            <w:t>DIRECCIÓN</w:t>
          </w:r>
          <w:r>
            <w:rPr>
              <w:rFonts w:eastAsia="NewsGotT"/>
              <w:b/>
              <w:sz w:val="32"/>
            </w:rPr>
            <w:t xml:space="preserve"> </w:t>
          </w:r>
          <w:r>
            <w:rPr>
              <w:b/>
              <w:sz w:val="32"/>
            </w:rPr>
            <w:t>GENERAL</w:t>
          </w:r>
          <w:r>
            <w:rPr>
              <w:rFonts w:eastAsia="NewsGotT"/>
              <w:b/>
              <w:sz w:val="32"/>
            </w:rPr>
            <w:t xml:space="preserve"> </w:t>
          </w:r>
          <w:r>
            <w:rPr>
              <w:b/>
              <w:sz w:val="32"/>
            </w:rPr>
            <w:t>DE</w:t>
          </w:r>
          <w:r>
            <w:rPr>
              <w:rFonts w:eastAsia="NewsGotT"/>
              <w:b/>
              <w:sz w:val="32"/>
            </w:rPr>
            <w:t xml:space="preserve"> LA PRODUCCIÓN AGRÍCOLA Y GANADERA</w:t>
          </w:r>
        </w:p>
      </w:tc>
      <w:tc>
        <w:tcPr>
          <w:tcW w:w="1932" w:type="dxa"/>
          <w:vMerge w:val="restart"/>
          <w:tcBorders>
            <w:top w:val="single" w:sz="8" w:space="0" w:color="808080"/>
            <w:left w:val="single" w:sz="8" w:space="0" w:color="808080"/>
            <w:bottom w:val="single" w:sz="8" w:space="0" w:color="808080"/>
            <w:right w:val="single" w:sz="8" w:space="0" w:color="808080"/>
          </w:tcBorders>
          <w:shd w:val="clear" w:color="auto" w:fill="auto"/>
          <w:tcMar>
            <w:left w:w="-10" w:type="dxa"/>
          </w:tcMar>
          <w:vAlign w:val="center"/>
        </w:tcPr>
        <w:p w:rsidR="009B66BE" w:rsidRDefault="007D4B93">
          <w:pPr>
            <w:pStyle w:val="Encabezado"/>
            <w:snapToGrid w:val="0"/>
            <w:spacing w:line="360" w:lineRule="auto"/>
            <w:ind w:left="142"/>
          </w:pPr>
          <w:r>
            <w:rPr>
              <w:sz w:val="18"/>
            </w:rPr>
            <w:t>I</w:t>
          </w:r>
          <w:r>
            <w:rPr>
              <w:rFonts w:eastAsia="NewsGotT"/>
              <w:sz w:val="18"/>
            </w:rPr>
            <w:t xml:space="preserve"> </w:t>
          </w:r>
          <w:r>
            <w:rPr>
              <w:sz w:val="18"/>
            </w:rPr>
            <w:t>-</w:t>
          </w:r>
          <w:r>
            <w:rPr>
              <w:rFonts w:eastAsia="NewsGotT"/>
              <w:sz w:val="18"/>
            </w:rPr>
            <w:t xml:space="preserve"> </w:t>
          </w:r>
          <w:r>
            <w:rPr>
              <w:sz w:val="18"/>
            </w:rPr>
            <w:t>04</w:t>
          </w:r>
          <w:r>
            <w:rPr>
              <w:rFonts w:eastAsia="NewsGotT"/>
              <w:sz w:val="18"/>
            </w:rPr>
            <w:t xml:space="preserve"> </w:t>
          </w:r>
          <w:r>
            <w:rPr>
              <w:sz w:val="18"/>
            </w:rPr>
            <w:t>-</w:t>
          </w:r>
          <w:r>
            <w:rPr>
              <w:rFonts w:eastAsia="NewsGotT"/>
              <w:sz w:val="18"/>
            </w:rPr>
            <w:t xml:space="preserve"> </w:t>
          </w:r>
          <w:r>
            <w:rPr>
              <w:sz w:val="18"/>
            </w:rPr>
            <w:t>MPC</w:t>
          </w:r>
        </w:p>
        <w:p w:rsidR="009B66BE" w:rsidRPr="000142DE" w:rsidRDefault="007D4B93">
          <w:pPr>
            <w:pStyle w:val="Encabezado"/>
            <w:spacing w:line="360" w:lineRule="auto"/>
            <w:ind w:left="142"/>
            <w:rPr>
              <w:rFonts w:eastAsia="NewsGotT"/>
              <w:sz w:val="18"/>
            </w:rPr>
          </w:pPr>
          <w:r w:rsidRPr="000142DE">
            <w:rPr>
              <w:rFonts w:eastAsia="NewsGotT"/>
              <w:sz w:val="18"/>
            </w:rPr>
            <w:t>Revisión</w:t>
          </w:r>
          <w:r w:rsidR="000142DE">
            <w:rPr>
              <w:rFonts w:eastAsia="NewsGotT"/>
              <w:sz w:val="18"/>
            </w:rPr>
            <w:t xml:space="preserve"> 05</w:t>
          </w:r>
        </w:p>
        <w:p w:rsidR="009B66BE" w:rsidRDefault="007D4B93">
          <w:pPr>
            <w:pStyle w:val="Encabezado"/>
            <w:spacing w:line="360" w:lineRule="auto"/>
            <w:ind w:left="142"/>
          </w:pPr>
          <w:r w:rsidRPr="000142DE">
            <w:rPr>
              <w:rFonts w:eastAsia="NewsGotT"/>
              <w:sz w:val="18"/>
            </w:rPr>
            <w:t>Fecha:</w:t>
          </w:r>
          <w:r>
            <w:rPr>
              <w:rFonts w:eastAsia="NewsGotT"/>
              <w:sz w:val="18"/>
            </w:rPr>
            <w:t xml:space="preserve"> </w:t>
          </w:r>
          <w:r w:rsidR="000142DE">
            <w:rPr>
              <w:rFonts w:eastAsia="NewsGotT"/>
              <w:sz w:val="18"/>
            </w:rPr>
            <w:t>18</w:t>
          </w:r>
          <w:bookmarkStart w:id="4" w:name="_GoBack"/>
          <w:bookmarkEnd w:id="4"/>
          <w:r>
            <w:rPr>
              <w:rFonts w:eastAsia="NewsGotT"/>
              <w:sz w:val="18"/>
            </w:rPr>
            <w:t xml:space="preserve">/10/17                            </w:t>
          </w:r>
        </w:p>
        <w:p w:rsidR="009B66BE" w:rsidRDefault="007D4B93">
          <w:pPr>
            <w:pStyle w:val="Encabezado"/>
            <w:spacing w:line="360" w:lineRule="auto"/>
            <w:ind w:left="142"/>
          </w:pPr>
          <w:r>
            <w:rPr>
              <w:sz w:val="18"/>
            </w:rPr>
            <w:t>Página</w:t>
          </w:r>
          <w:r>
            <w:rPr>
              <w:rFonts w:eastAsia="NewsGotT"/>
              <w:sz w:val="18"/>
            </w:rPr>
            <w:t xml:space="preserve"> </w:t>
          </w:r>
          <w:r>
            <w:rPr>
              <w:sz w:val="18"/>
              <w:lang w:val="en-GB"/>
            </w:rPr>
            <w:fldChar w:fldCharType="begin"/>
          </w:r>
          <w:r>
            <w:instrText>PAGE</w:instrText>
          </w:r>
          <w:r>
            <w:fldChar w:fldCharType="separate"/>
          </w:r>
          <w:r w:rsidR="000142DE">
            <w:rPr>
              <w:noProof/>
            </w:rPr>
            <w:t>1</w:t>
          </w:r>
          <w:r>
            <w:fldChar w:fldCharType="end"/>
          </w:r>
          <w:r>
            <w:rPr>
              <w:rFonts w:eastAsia="NewsGotT"/>
              <w:sz w:val="18"/>
            </w:rPr>
            <w:t xml:space="preserve"> </w:t>
          </w:r>
          <w:r>
            <w:rPr>
              <w:sz w:val="18"/>
            </w:rPr>
            <w:t>de</w:t>
          </w:r>
          <w:r>
            <w:rPr>
              <w:rFonts w:eastAsia="NewsGotT"/>
              <w:sz w:val="18"/>
            </w:rPr>
            <w:t xml:space="preserve"> </w:t>
          </w:r>
          <w:r>
            <w:rPr>
              <w:sz w:val="18"/>
              <w:lang w:val="en-GB"/>
            </w:rPr>
            <w:fldChar w:fldCharType="begin"/>
          </w:r>
          <w:r>
            <w:instrText>NUMPAGES \* ARABIC</w:instrText>
          </w:r>
          <w:r>
            <w:fldChar w:fldCharType="separate"/>
          </w:r>
          <w:r w:rsidR="000142DE">
            <w:rPr>
              <w:noProof/>
            </w:rPr>
            <w:t>2</w:t>
          </w:r>
          <w:r>
            <w:fldChar w:fldCharType="end"/>
          </w:r>
        </w:p>
      </w:tc>
    </w:tr>
    <w:tr w:rsidR="009B66BE">
      <w:trPr>
        <w:cantSplit/>
        <w:trHeight w:val="700"/>
      </w:trPr>
      <w:tc>
        <w:tcPr>
          <w:tcW w:w="1560" w:type="dxa"/>
          <w:vMerge/>
          <w:tcBorders>
            <w:top w:val="single" w:sz="8" w:space="0" w:color="808080"/>
            <w:left w:val="single" w:sz="8" w:space="0" w:color="808080"/>
            <w:bottom w:val="single" w:sz="8" w:space="0" w:color="808080"/>
          </w:tcBorders>
          <w:shd w:val="clear" w:color="auto" w:fill="auto"/>
          <w:tcMar>
            <w:left w:w="-10" w:type="dxa"/>
          </w:tcMar>
          <w:vAlign w:val="center"/>
        </w:tcPr>
        <w:p w:rsidR="009B66BE" w:rsidRDefault="009B66BE">
          <w:pPr>
            <w:rPr>
              <w:rFonts w:hint="eastAsia"/>
            </w:rPr>
          </w:pPr>
        </w:p>
      </w:tc>
      <w:tc>
        <w:tcPr>
          <w:tcW w:w="6546" w:type="dxa"/>
          <w:tcBorders>
            <w:left w:val="single" w:sz="8" w:space="0" w:color="808080"/>
            <w:bottom w:val="single" w:sz="8" w:space="0" w:color="808080"/>
          </w:tcBorders>
          <w:shd w:val="clear" w:color="auto" w:fill="auto"/>
          <w:tcMar>
            <w:left w:w="-10" w:type="dxa"/>
          </w:tcMar>
          <w:vAlign w:val="center"/>
        </w:tcPr>
        <w:p w:rsidR="009B66BE" w:rsidRDefault="007D4B93">
          <w:pPr>
            <w:pStyle w:val="Encabezado"/>
            <w:snapToGrid w:val="0"/>
            <w:jc w:val="center"/>
          </w:pPr>
          <w:r>
            <w:rPr>
              <w:b/>
            </w:rPr>
            <w:t>INSTRUCCIÓN</w:t>
          </w:r>
          <w:r>
            <w:rPr>
              <w:rFonts w:eastAsia="NewsGotT"/>
              <w:b/>
            </w:rPr>
            <w:t xml:space="preserve"> </w:t>
          </w:r>
          <w:r>
            <w:rPr>
              <w:b/>
            </w:rPr>
            <w:t>SOBRE</w:t>
          </w:r>
          <w:r>
            <w:rPr>
              <w:rFonts w:eastAsia="NewsGotT"/>
              <w:b/>
            </w:rPr>
            <w:t xml:space="preserve"> </w:t>
          </w:r>
          <w:r>
            <w:rPr>
              <w:b/>
            </w:rPr>
            <w:t>MODIFICACIONES</w:t>
          </w:r>
          <w:r>
            <w:rPr>
              <w:rFonts w:eastAsia="NewsGotT"/>
              <w:b/>
            </w:rPr>
            <w:t xml:space="preserve"> </w:t>
          </w:r>
          <w:r>
            <w:rPr>
              <w:b/>
            </w:rPr>
            <w:t>DEL</w:t>
          </w:r>
          <w:r>
            <w:rPr>
              <w:rFonts w:eastAsia="NewsGotT"/>
              <w:b/>
            </w:rPr>
            <w:t xml:space="preserve"> </w:t>
          </w:r>
          <w:r>
            <w:rPr>
              <w:b/>
            </w:rPr>
            <w:t>PERIODO</w:t>
          </w:r>
          <w:r>
            <w:rPr>
              <w:rFonts w:eastAsia="NewsGotT"/>
              <w:b/>
            </w:rPr>
            <w:t xml:space="preserve"> </w:t>
          </w:r>
          <w:r>
            <w:rPr>
              <w:b/>
            </w:rPr>
            <w:t>DE</w:t>
          </w:r>
          <w:r>
            <w:rPr>
              <w:rFonts w:eastAsia="NewsGotT"/>
              <w:b/>
            </w:rPr>
            <w:t xml:space="preserve"> </w:t>
          </w:r>
          <w:r>
            <w:rPr>
              <w:b/>
            </w:rPr>
            <w:t>CONVERSIÓN</w:t>
          </w:r>
          <w:r>
            <w:rPr>
              <w:rFonts w:eastAsia="NewsGotT"/>
              <w:b/>
            </w:rPr>
            <w:t xml:space="preserve"> </w:t>
          </w:r>
          <w:r>
            <w:rPr>
              <w:b/>
            </w:rPr>
            <w:t>EN</w:t>
          </w:r>
          <w:r>
            <w:rPr>
              <w:rFonts w:eastAsia="NewsGotT"/>
              <w:b/>
            </w:rPr>
            <w:t xml:space="preserve"> </w:t>
          </w:r>
          <w:r>
            <w:rPr>
              <w:b/>
            </w:rPr>
            <w:t>PRODUCCIÓN</w:t>
          </w:r>
          <w:r>
            <w:rPr>
              <w:rFonts w:eastAsia="NewsGotT"/>
              <w:b/>
            </w:rPr>
            <w:t xml:space="preserve"> </w:t>
          </w:r>
          <w:r>
            <w:rPr>
              <w:b/>
            </w:rPr>
            <w:t>ECOLÓGICA</w:t>
          </w:r>
        </w:p>
      </w:tc>
      <w:tc>
        <w:tcPr>
          <w:tcW w:w="1932" w:type="dxa"/>
          <w:vMerge/>
          <w:tcBorders>
            <w:top w:val="single" w:sz="8" w:space="0" w:color="808080"/>
            <w:left w:val="single" w:sz="8" w:space="0" w:color="808080"/>
            <w:bottom w:val="single" w:sz="8" w:space="0" w:color="808080"/>
            <w:right w:val="single" w:sz="8" w:space="0" w:color="808080"/>
          </w:tcBorders>
          <w:shd w:val="clear" w:color="auto" w:fill="auto"/>
          <w:tcMar>
            <w:left w:w="-10" w:type="dxa"/>
          </w:tcMar>
          <w:vAlign w:val="center"/>
        </w:tcPr>
        <w:p w:rsidR="009B66BE" w:rsidRDefault="009B66BE">
          <w:pPr>
            <w:rPr>
              <w:rFonts w:hint="eastAsia"/>
            </w:rPr>
          </w:pPr>
        </w:p>
      </w:tc>
    </w:tr>
  </w:tbl>
  <w:p w:rsidR="009B66BE" w:rsidRDefault="009B66B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11E" w:rsidRDefault="004D61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0E04"/>
    <w:multiLevelType w:val="multilevel"/>
    <w:tmpl w:val="A7226D7A"/>
    <w:lvl w:ilvl="0">
      <w:start w:val="1"/>
      <w:numFmt w:val="bullet"/>
      <w:lvlText w:val=""/>
      <w:lvlJc w:val="left"/>
      <w:pPr>
        <w:tabs>
          <w:tab w:val="num" w:pos="473"/>
        </w:tabs>
        <w:ind w:left="473" w:hanging="360"/>
      </w:pPr>
      <w:rPr>
        <w:rFonts w:ascii="Symbol" w:hAnsi="Symbol" w:cs="OpenSymbol" w:hint="default"/>
      </w:rPr>
    </w:lvl>
    <w:lvl w:ilvl="1">
      <w:start w:val="1"/>
      <w:numFmt w:val="bullet"/>
      <w:lvlText w:val="◦"/>
      <w:lvlJc w:val="left"/>
      <w:pPr>
        <w:tabs>
          <w:tab w:val="num" w:pos="833"/>
        </w:tabs>
        <w:ind w:left="833" w:hanging="360"/>
      </w:pPr>
      <w:rPr>
        <w:rFonts w:ascii="OpenSymbol" w:hAnsi="OpenSymbol" w:cs="OpenSymbol" w:hint="default"/>
      </w:rPr>
    </w:lvl>
    <w:lvl w:ilvl="2">
      <w:start w:val="1"/>
      <w:numFmt w:val="bullet"/>
      <w:lvlText w:val="▪"/>
      <w:lvlJc w:val="left"/>
      <w:pPr>
        <w:tabs>
          <w:tab w:val="num" w:pos="1193"/>
        </w:tabs>
        <w:ind w:left="1193" w:hanging="360"/>
      </w:pPr>
      <w:rPr>
        <w:rFonts w:ascii="OpenSymbol" w:hAnsi="OpenSymbol" w:cs="OpenSymbol" w:hint="default"/>
      </w:rPr>
    </w:lvl>
    <w:lvl w:ilvl="3">
      <w:start w:val="1"/>
      <w:numFmt w:val="bullet"/>
      <w:lvlText w:val=""/>
      <w:lvlJc w:val="left"/>
      <w:pPr>
        <w:tabs>
          <w:tab w:val="num" w:pos="1553"/>
        </w:tabs>
        <w:ind w:left="1553" w:hanging="360"/>
      </w:pPr>
      <w:rPr>
        <w:rFonts w:ascii="Symbol" w:hAnsi="Symbol" w:cs="OpenSymbol" w:hint="default"/>
      </w:rPr>
    </w:lvl>
    <w:lvl w:ilvl="4">
      <w:start w:val="1"/>
      <w:numFmt w:val="bullet"/>
      <w:lvlText w:val="◦"/>
      <w:lvlJc w:val="left"/>
      <w:pPr>
        <w:tabs>
          <w:tab w:val="num" w:pos="1913"/>
        </w:tabs>
        <w:ind w:left="1913" w:hanging="360"/>
      </w:pPr>
      <w:rPr>
        <w:rFonts w:ascii="OpenSymbol" w:hAnsi="OpenSymbol" w:cs="OpenSymbol" w:hint="default"/>
      </w:rPr>
    </w:lvl>
    <w:lvl w:ilvl="5">
      <w:start w:val="1"/>
      <w:numFmt w:val="bullet"/>
      <w:lvlText w:val="▪"/>
      <w:lvlJc w:val="left"/>
      <w:pPr>
        <w:tabs>
          <w:tab w:val="num" w:pos="2273"/>
        </w:tabs>
        <w:ind w:left="2273" w:hanging="360"/>
      </w:pPr>
      <w:rPr>
        <w:rFonts w:ascii="OpenSymbol" w:hAnsi="OpenSymbol" w:cs="OpenSymbol" w:hint="default"/>
      </w:rPr>
    </w:lvl>
    <w:lvl w:ilvl="6">
      <w:start w:val="1"/>
      <w:numFmt w:val="bullet"/>
      <w:lvlText w:val=""/>
      <w:lvlJc w:val="left"/>
      <w:pPr>
        <w:tabs>
          <w:tab w:val="num" w:pos="2633"/>
        </w:tabs>
        <w:ind w:left="2633" w:hanging="360"/>
      </w:pPr>
      <w:rPr>
        <w:rFonts w:ascii="Symbol" w:hAnsi="Symbol" w:cs="OpenSymbol" w:hint="default"/>
      </w:rPr>
    </w:lvl>
    <w:lvl w:ilvl="7">
      <w:start w:val="1"/>
      <w:numFmt w:val="bullet"/>
      <w:lvlText w:val="◦"/>
      <w:lvlJc w:val="left"/>
      <w:pPr>
        <w:tabs>
          <w:tab w:val="num" w:pos="2993"/>
        </w:tabs>
        <w:ind w:left="2993" w:hanging="360"/>
      </w:pPr>
      <w:rPr>
        <w:rFonts w:ascii="OpenSymbol" w:hAnsi="OpenSymbol" w:cs="OpenSymbol" w:hint="default"/>
      </w:rPr>
    </w:lvl>
    <w:lvl w:ilvl="8">
      <w:start w:val="1"/>
      <w:numFmt w:val="bullet"/>
      <w:lvlText w:val="▪"/>
      <w:lvlJc w:val="left"/>
      <w:pPr>
        <w:tabs>
          <w:tab w:val="num" w:pos="3353"/>
        </w:tabs>
        <w:ind w:left="3353" w:hanging="360"/>
      </w:pPr>
      <w:rPr>
        <w:rFonts w:ascii="OpenSymbol" w:hAnsi="OpenSymbol" w:cs="OpenSymbol" w:hint="default"/>
      </w:rPr>
    </w:lvl>
  </w:abstractNum>
  <w:abstractNum w:abstractNumId="1" w15:restartNumberingAfterBreak="0">
    <w:nsid w:val="07F8660D"/>
    <w:multiLevelType w:val="multilevel"/>
    <w:tmpl w:val="BFBC3BBA"/>
    <w:lvl w:ilvl="0">
      <w:start w:val="1"/>
      <w:numFmt w:val="bullet"/>
      <w:lvlText w:val=""/>
      <w:lvlJc w:val="left"/>
      <w:pPr>
        <w:tabs>
          <w:tab w:val="num" w:pos="793"/>
        </w:tabs>
        <w:ind w:left="793" w:hanging="360"/>
      </w:pPr>
      <w:rPr>
        <w:rFonts w:ascii="Symbol" w:hAnsi="Symbol" w:cs="OpenSymbol" w:hint="default"/>
      </w:rPr>
    </w:lvl>
    <w:lvl w:ilvl="1">
      <w:start w:val="1"/>
      <w:numFmt w:val="bullet"/>
      <w:lvlText w:val="◦"/>
      <w:lvlJc w:val="left"/>
      <w:pPr>
        <w:tabs>
          <w:tab w:val="num" w:pos="1153"/>
        </w:tabs>
        <w:ind w:left="1153" w:hanging="360"/>
      </w:pPr>
      <w:rPr>
        <w:rFonts w:ascii="OpenSymbol" w:hAnsi="OpenSymbol" w:cs="OpenSymbol" w:hint="default"/>
      </w:rPr>
    </w:lvl>
    <w:lvl w:ilvl="2">
      <w:start w:val="1"/>
      <w:numFmt w:val="bullet"/>
      <w:lvlText w:val="▪"/>
      <w:lvlJc w:val="left"/>
      <w:pPr>
        <w:tabs>
          <w:tab w:val="num" w:pos="1513"/>
        </w:tabs>
        <w:ind w:left="1513" w:hanging="360"/>
      </w:pPr>
      <w:rPr>
        <w:rFonts w:ascii="OpenSymbol" w:hAnsi="OpenSymbol" w:cs="OpenSymbol" w:hint="default"/>
      </w:rPr>
    </w:lvl>
    <w:lvl w:ilvl="3">
      <w:start w:val="1"/>
      <w:numFmt w:val="bullet"/>
      <w:lvlText w:val=""/>
      <w:lvlJc w:val="left"/>
      <w:pPr>
        <w:tabs>
          <w:tab w:val="num" w:pos="1873"/>
        </w:tabs>
        <w:ind w:left="1873" w:hanging="360"/>
      </w:pPr>
      <w:rPr>
        <w:rFonts w:ascii="Symbol" w:hAnsi="Symbol" w:cs="OpenSymbol" w:hint="default"/>
      </w:rPr>
    </w:lvl>
    <w:lvl w:ilvl="4">
      <w:start w:val="1"/>
      <w:numFmt w:val="bullet"/>
      <w:lvlText w:val="◦"/>
      <w:lvlJc w:val="left"/>
      <w:pPr>
        <w:tabs>
          <w:tab w:val="num" w:pos="2233"/>
        </w:tabs>
        <w:ind w:left="2233" w:hanging="360"/>
      </w:pPr>
      <w:rPr>
        <w:rFonts w:ascii="OpenSymbol" w:hAnsi="OpenSymbol" w:cs="OpenSymbol" w:hint="default"/>
      </w:rPr>
    </w:lvl>
    <w:lvl w:ilvl="5">
      <w:start w:val="1"/>
      <w:numFmt w:val="bullet"/>
      <w:lvlText w:val="▪"/>
      <w:lvlJc w:val="left"/>
      <w:pPr>
        <w:tabs>
          <w:tab w:val="num" w:pos="2593"/>
        </w:tabs>
        <w:ind w:left="2593" w:hanging="360"/>
      </w:pPr>
      <w:rPr>
        <w:rFonts w:ascii="OpenSymbol" w:hAnsi="OpenSymbol" w:cs="OpenSymbol" w:hint="default"/>
      </w:rPr>
    </w:lvl>
    <w:lvl w:ilvl="6">
      <w:start w:val="1"/>
      <w:numFmt w:val="bullet"/>
      <w:lvlText w:val=""/>
      <w:lvlJc w:val="left"/>
      <w:pPr>
        <w:tabs>
          <w:tab w:val="num" w:pos="2953"/>
        </w:tabs>
        <w:ind w:left="2953" w:hanging="360"/>
      </w:pPr>
      <w:rPr>
        <w:rFonts w:ascii="Symbol" w:hAnsi="Symbol" w:cs="OpenSymbol" w:hint="default"/>
      </w:rPr>
    </w:lvl>
    <w:lvl w:ilvl="7">
      <w:start w:val="1"/>
      <w:numFmt w:val="bullet"/>
      <w:lvlText w:val="◦"/>
      <w:lvlJc w:val="left"/>
      <w:pPr>
        <w:tabs>
          <w:tab w:val="num" w:pos="3313"/>
        </w:tabs>
        <w:ind w:left="3313" w:hanging="360"/>
      </w:pPr>
      <w:rPr>
        <w:rFonts w:ascii="OpenSymbol" w:hAnsi="OpenSymbol" w:cs="OpenSymbol" w:hint="default"/>
      </w:rPr>
    </w:lvl>
    <w:lvl w:ilvl="8">
      <w:start w:val="1"/>
      <w:numFmt w:val="bullet"/>
      <w:lvlText w:val="▪"/>
      <w:lvlJc w:val="left"/>
      <w:pPr>
        <w:tabs>
          <w:tab w:val="num" w:pos="3673"/>
        </w:tabs>
        <w:ind w:left="3673" w:hanging="360"/>
      </w:pPr>
      <w:rPr>
        <w:rFonts w:ascii="OpenSymbol" w:hAnsi="OpenSymbol" w:cs="OpenSymbol" w:hint="default"/>
      </w:rPr>
    </w:lvl>
  </w:abstractNum>
  <w:abstractNum w:abstractNumId="2" w15:restartNumberingAfterBreak="0">
    <w:nsid w:val="136F2F92"/>
    <w:multiLevelType w:val="multilevel"/>
    <w:tmpl w:val="76D07C6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1E3EF8"/>
    <w:multiLevelType w:val="multilevel"/>
    <w:tmpl w:val="BF8C17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D324689"/>
    <w:multiLevelType w:val="multilevel"/>
    <w:tmpl w:val="4D4E1E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2E55DC7"/>
    <w:multiLevelType w:val="multilevel"/>
    <w:tmpl w:val="D38638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5ED3CC8"/>
    <w:multiLevelType w:val="multilevel"/>
    <w:tmpl w:val="F57640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20F2F81"/>
    <w:multiLevelType w:val="multilevel"/>
    <w:tmpl w:val="4CD84F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21E78D2"/>
    <w:multiLevelType w:val="multilevel"/>
    <w:tmpl w:val="E15867E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4502968"/>
    <w:multiLevelType w:val="multilevel"/>
    <w:tmpl w:val="4670CA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4B40C16"/>
    <w:multiLevelType w:val="multilevel"/>
    <w:tmpl w:val="99F612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5F95214"/>
    <w:multiLevelType w:val="multilevel"/>
    <w:tmpl w:val="3BC69FA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38AE1B9C"/>
    <w:multiLevelType w:val="multilevel"/>
    <w:tmpl w:val="CB9259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F9D3871"/>
    <w:multiLevelType w:val="multilevel"/>
    <w:tmpl w:val="0924FE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2131822"/>
    <w:multiLevelType w:val="multilevel"/>
    <w:tmpl w:val="EC4A65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59C22F4"/>
    <w:multiLevelType w:val="multilevel"/>
    <w:tmpl w:val="327ADF94"/>
    <w:lvl w:ilvl="0">
      <w:start w:val="1"/>
      <w:numFmt w:val="bullet"/>
      <w:lvlText w:val=""/>
      <w:lvlJc w:val="left"/>
      <w:pPr>
        <w:tabs>
          <w:tab w:val="num" w:pos="850"/>
        </w:tabs>
        <w:ind w:left="850" w:hanging="360"/>
      </w:pPr>
      <w:rPr>
        <w:rFonts w:ascii="Symbol" w:hAnsi="Symbol" w:cs="OpenSymbol" w:hint="default"/>
      </w:rPr>
    </w:lvl>
    <w:lvl w:ilvl="1">
      <w:start w:val="1"/>
      <w:numFmt w:val="bullet"/>
      <w:lvlText w:val="◦"/>
      <w:lvlJc w:val="left"/>
      <w:pPr>
        <w:tabs>
          <w:tab w:val="num" w:pos="1210"/>
        </w:tabs>
        <w:ind w:left="1210" w:hanging="360"/>
      </w:pPr>
      <w:rPr>
        <w:rFonts w:ascii="OpenSymbol" w:hAnsi="OpenSymbol" w:cs="OpenSymbol" w:hint="default"/>
      </w:rPr>
    </w:lvl>
    <w:lvl w:ilvl="2">
      <w:start w:val="1"/>
      <w:numFmt w:val="bullet"/>
      <w:lvlText w:val="▪"/>
      <w:lvlJc w:val="left"/>
      <w:pPr>
        <w:tabs>
          <w:tab w:val="num" w:pos="1570"/>
        </w:tabs>
        <w:ind w:left="1570" w:hanging="360"/>
      </w:pPr>
      <w:rPr>
        <w:rFonts w:ascii="OpenSymbol" w:hAnsi="OpenSymbol" w:cs="OpenSymbol" w:hint="default"/>
      </w:rPr>
    </w:lvl>
    <w:lvl w:ilvl="3">
      <w:start w:val="1"/>
      <w:numFmt w:val="bullet"/>
      <w:lvlText w:val=""/>
      <w:lvlJc w:val="left"/>
      <w:pPr>
        <w:tabs>
          <w:tab w:val="num" w:pos="1930"/>
        </w:tabs>
        <w:ind w:left="1930" w:hanging="360"/>
      </w:pPr>
      <w:rPr>
        <w:rFonts w:ascii="Symbol" w:hAnsi="Symbol" w:cs="OpenSymbol" w:hint="default"/>
      </w:rPr>
    </w:lvl>
    <w:lvl w:ilvl="4">
      <w:start w:val="1"/>
      <w:numFmt w:val="bullet"/>
      <w:lvlText w:val="◦"/>
      <w:lvlJc w:val="left"/>
      <w:pPr>
        <w:tabs>
          <w:tab w:val="num" w:pos="2290"/>
        </w:tabs>
        <w:ind w:left="2290" w:hanging="360"/>
      </w:pPr>
      <w:rPr>
        <w:rFonts w:ascii="OpenSymbol" w:hAnsi="OpenSymbol" w:cs="OpenSymbol" w:hint="default"/>
      </w:rPr>
    </w:lvl>
    <w:lvl w:ilvl="5">
      <w:start w:val="1"/>
      <w:numFmt w:val="bullet"/>
      <w:lvlText w:val="▪"/>
      <w:lvlJc w:val="left"/>
      <w:pPr>
        <w:tabs>
          <w:tab w:val="num" w:pos="2650"/>
        </w:tabs>
        <w:ind w:left="2650" w:hanging="360"/>
      </w:pPr>
      <w:rPr>
        <w:rFonts w:ascii="OpenSymbol" w:hAnsi="OpenSymbol" w:cs="OpenSymbol" w:hint="default"/>
      </w:rPr>
    </w:lvl>
    <w:lvl w:ilvl="6">
      <w:start w:val="1"/>
      <w:numFmt w:val="bullet"/>
      <w:lvlText w:val=""/>
      <w:lvlJc w:val="left"/>
      <w:pPr>
        <w:tabs>
          <w:tab w:val="num" w:pos="3010"/>
        </w:tabs>
        <w:ind w:left="3010" w:hanging="360"/>
      </w:pPr>
      <w:rPr>
        <w:rFonts w:ascii="Symbol" w:hAnsi="Symbol" w:cs="OpenSymbol" w:hint="default"/>
      </w:rPr>
    </w:lvl>
    <w:lvl w:ilvl="7">
      <w:start w:val="1"/>
      <w:numFmt w:val="bullet"/>
      <w:lvlText w:val="◦"/>
      <w:lvlJc w:val="left"/>
      <w:pPr>
        <w:tabs>
          <w:tab w:val="num" w:pos="3370"/>
        </w:tabs>
        <w:ind w:left="3370" w:hanging="360"/>
      </w:pPr>
      <w:rPr>
        <w:rFonts w:ascii="OpenSymbol" w:hAnsi="OpenSymbol" w:cs="OpenSymbol" w:hint="default"/>
      </w:rPr>
    </w:lvl>
    <w:lvl w:ilvl="8">
      <w:start w:val="1"/>
      <w:numFmt w:val="bullet"/>
      <w:lvlText w:val="▪"/>
      <w:lvlJc w:val="left"/>
      <w:pPr>
        <w:tabs>
          <w:tab w:val="num" w:pos="3730"/>
        </w:tabs>
        <w:ind w:left="3730" w:hanging="360"/>
      </w:pPr>
      <w:rPr>
        <w:rFonts w:ascii="OpenSymbol" w:hAnsi="OpenSymbol" w:cs="OpenSymbol" w:hint="default"/>
      </w:rPr>
    </w:lvl>
  </w:abstractNum>
  <w:abstractNum w:abstractNumId="16" w15:restartNumberingAfterBreak="0">
    <w:nsid w:val="47123D98"/>
    <w:multiLevelType w:val="multilevel"/>
    <w:tmpl w:val="4580D1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E0F4EB8"/>
    <w:multiLevelType w:val="multilevel"/>
    <w:tmpl w:val="6FE081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01C774B"/>
    <w:multiLevelType w:val="multilevel"/>
    <w:tmpl w:val="A884846E"/>
    <w:lvl w:ilvl="0">
      <w:start w:val="1"/>
      <w:numFmt w:val="bullet"/>
      <w:lvlText w:val=""/>
      <w:lvlJc w:val="left"/>
      <w:pPr>
        <w:tabs>
          <w:tab w:val="num" w:pos="57"/>
        </w:tabs>
        <w:ind w:left="57" w:hanging="360"/>
      </w:pPr>
      <w:rPr>
        <w:rFonts w:ascii="Symbol" w:hAnsi="Symbol" w:cs="OpenSymbol" w:hint="default"/>
      </w:rPr>
    </w:lvl>
    <w:lvl w:ilvl="1">
      <w:start w:val="1"/>
      <w:numFmt w:val="bullet"/>
      <w:lvlText w:val="◦"/>
      <w:lvlJc w:val="left"/>
      <w:pPr>
        <w:tabs>
          <w:tab w:val="num" w:pos="417"/>
        </w:tabs>
        <w:ind w:left="417" w:hanging="360"/>
      </w:pPr>
      <w:rPr>
        <w:rFonts w:ascii="OpenSymbol" w:hAnsi="OpenSymbol" w:cs="OpenSymbol" w:hint="default"/>
      </w:rPr>
    </w:lvl>
    <w:lvl w:ilvl="2">
      <w:start w:val="1"/>
      <w:numFmt w:val="bullet"/>
      <w:lvlText w:val="▪"/>
      <w:lvlJc w:val="left"/>
      <w:pPr>
        <w:tabs>
          <w:tab w:val="num" w:pos="777"/>
        </w:tabs>
        <w:ind w:left="777" w:hanging="360"/>
      </w:pPr>
      <w:rPr>
        <w:rFonts w:ascii="OpenSymbol" w:hAnsi="OpenSymbol" w:cs="OpenSymbol" w:hint="default"/>
      </w:rPr>
    </w:lvl>
    <w:lvl w:ilvl="3">
      <w:start w:val="1"/>
      <w:numFmt w:val="bullet"/>
      <w:lvlText w:val=""/>
      <w:lvlJc w:val="left"/>
      <w:pPr>
        <w:tabs>
          <w:tab w:val="num" w:pos="1137"/>
        </w:tabs>
        <w:ind w:left="1137" w:hanging="360"/>
      </w:pPr>
      <w:rPr>
        <w:rFonts w:ascii="Symbol" w:hAnsi="Symbol" w:cs="OpenSymbol" w:hint="default"/>
      </w:rPr>
    </w:lvl>
    <w:lvl w:ilvl="4">
      <w:start w:val="1"/>
      <w:numFmt w:val="bullet"/>
      <w:lvlText w:val="◦"/>
      <w:lvlJc w:val="left"/>
      <w:pPr>
        <w:tabs>
          <w:tab w:val="num" w:pos="1497"/>
        </w:tabs>
        <w:ind w:left="1497" w:hanging="360"/>
      </w:pPr>
      <w:rPr>
        <w:rFonts w:ascii="OpenSymbol" w:hAnsi="OpenSymbol" w:cs="OpenSymbol" w:hint="default"/>
      </w:rPr>
    </w:lvl>
    <w:lvl w:ilvl="5">
      <w:start w:val="1"/>
      <w:numFmt w:val="bullet"/>
      <w:lvlText w:val="▪"/>
      <w:lvlJc w:val="left"/>
      <w:pPr>
        <w:tabs>
          <w:tab w:val="num" w:pos="1857"/>
        </w:tabs>
        <w:ind w:left="1857" w:hanging="360"/>
      </w:pPr>
      <w:rPr>
        <w:rFonts w:ascii="OpenSymbol" w:hAnsi="OpenSymbol" w:cs="OpenSymbol" w:hint="default"/>
      </w:rPr>
    </w:lvl>
    <w:lvl w:ilvl="6">
      <w:start w:val="1"/>
      <w:numFmt w:val="bullet"/>
      <w:lvlText w:val=""/>
      <w:lvlJc w:val="left"/>
      <w:pPr>
        <w:tabs>
          <w:tab w:val="num" w:pos="2217"/>
        </w:tabs>
        <w:ind w:left="2217" w:hanging="360"/>
      </w:pPr>
      <w:rPr>
        <w:rFonts w:ascii="Symbol" w:hAnsi="Symbol" w:cs="OpenSymbol" w:hint="default"/>
      </w:rPr>
    </w:lvl>
    <w:lvl w:ilvl="7">
      <w:start w:val="1"/>
      <w:numFmt w:val="bullet"/>
      <w:lvlText w:val="◦"/>
      <w:lvlJc w:val="left"/>
      <w:pPr>
        <w:tabs>
          <w:tab w:val="num" w:pos="2577"/>
        </w:tabs>
        <w:ind w:left="2577" w:hanging="360"/>
      </w:pPr>
      <w:rPr>
        <w:rFonts w:ascii="OpenSymbol" w:hAnsi="OpenSymbol" w:cs="OpenSymbol" w:hint="default"/>
      </w:rPr>
    </w:lvl>
    <w:lvl w:ilvl="8">
      <w:start w:val="1"/>
      <w:numFmt w:val="bullet"/>
      <w:lvlText w:val="▪"/>
      <w:lvlJc w:val="left"/>
      <w:pPr>
        <w:tabs>
          <w:tab w:val="num" w:pos="2937"/>
        </w:tabs>
        <w:ind w:left="2937" w:hanging="360"/>
      </w:pPr>
      <w:rPr>
        <w:rFonts w:ascii="OpenSymbol" w:hAnsi="OpenSymbol" w:cs="OpenSymbol" w:hint="default"/>
      </w:rPr>
    </w:lvl>
  </w:abstractNum>
  <w:abstractNum w:abstractNumId="19" w15:restartNumberingAfterBreak="0">
    <w:nsid w:val="539E09F7"/>
    <w:multiLevelType w:val="multilevel"/>
    <w:tmpl w:val="F89C14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3E7054F"/>
    <w:multiLevelType w:val="multilevel"/>
    <w:tmpl w:val="ADA40F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41207C7"/>
    <w:multiLevelType w:val="multilevel"/>
    <w:tmpl w:val="0C80E5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8417975"/>
    <w:multiLevelType w:val="multilevel"/>
    <w:tmpl w:val="9CEC95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B3268E6"/>
    <w:multiLevelType w:val="multilevel"/>
    <w:tmpl w:val="06FC4F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21218AD"/>
    <w:multiLevelType w:val="multilevel"/>
    <w:tmpl w:val="D8B06E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30D3759"/>
    <w:multiLevelType w:val="multilevel"/>
    <w:tmpl w:val="220450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4E15711"/>
    <w:multiLevelType w:val="multilevel"/>
    <w:tmpl w:val="BB3CA3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7EB776C"/>
    <w:multiLevelType w:val="multilevel"/>
    <w:tmpl w:val="984E68E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8" w15:restartNumberingAfterBreak="0">
    <w:nsid w:val="6AE47376"/>
    <w:multiLevelType w:val="multilevel"/>
    <w:tmpl w:val="9D8EE8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C000E23"/>
    <w:multiLevelType w:val="multilevel"/>
    <w:tmpl w:val="F94A425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15:restartNumberingAfterBreak="0">
    <w:nsid w:val="72556BF3"/>
    <w:multiLevelType w:val="multilevel"/>
    <w:tmpl w:val="2188B78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1" w15:restartNumberingAfterBreak="0">
    <w:nsid w:val="72DF3685"/>
    <w:multiLevelType w:val="multilevel"/>
    <w:tmpl w:val="95ECE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4BA4C0A"/>
    <w:multiLevelType w:val="multilevel"/>
    <w:tmpl w:val="B84E2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78216D2D"/>
    <w:multiLevelType w:val="multilevel"/>
    <w:tmpl w:val="61F8CA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7B0E0A39"/>
    <w:multiLevelType w:val="multilevel"/>
    <w:tmpl w:val="B8145B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9"/>
  </w:num>
  <w:num w:numId="2">
    <w:abstractNumId w:val="34"/>
  </w:num>
  <w:num w:numId="3">
    <w:abstractNumId w:val="19"/>
  </w:num>
  <w:num w:numId="4">
    <w:abstractNumId w:val="9"/>
  </w:num>
  <w:num w:numId="5">
    <w:abstractNumId w:val="32"/>
  </w:num>
  <w:num w:numId="6">
    <w:abstractNumId w:val="12"/>
  </w:num>
  <w:num w:numId="7">
    <w:abstractNumId w:val="28"/>
  </w:num>
  <w:num w:numId="8">
    <w:abstractNumId w:val="22"/>
  </w:num>
  <w:num w:numId="9">
    <w:abstractNumId w:val="33"/>
  </w:num>
  <w:num w:numId="10">
    <w:abstractNumId w:val="20"/>
  </w:num>
  <w:num w:numId="11">
    <w:abstractNumId w:val="3"/>
  </w:num>
  <w:num w:numId="12">
    <w:abstractNumId w:val="4"/>
  </w:num>
  <w:num w:numId="13">
    <w:abstractNumId w:val="13"/>
  </w:num>
  <w:num w:numId="14">
    <w:abstractNumId w:val="21"/>
  </w:num>
  <w:num w:numId="15">
    <w:abstractNumId w:val="6"/>
  </w:num>
  <w:num w:numId="16">
    <w:abstractNumId w:val="7"/>
  </w:num>
  <w:num w:numId="17">
    <w:abstractNumId w:val="1"/>
  </w:num>
  <w:num w:numId="18">
    <w:abstractNumId w:val="26"/>
  </w:num>
  <w:num w:numId="19">
    <w:abstractNumId w:val="17"/>
  </w:num>
  <w:num w:numId="20">
    <w:abstractNumId w:val="2"/>
  </w:num>
  <w:num w:numId="21">
    <w:abstractNumId w:val="30"/>
  </w:num>
  <w:num w:numId="22">
    <w:abstractNumId w:val="8"/>
  </w:num>
  <w:num w:numId="23">
    <w:abstractNumId w:val="11"/>
  </w:num>
  <w:num w:numId="24">
    <w:abstractNumId w:val="27"/>
  </w:num>
  <w:num w:numId="25">
    <w:abstractNumId w:val="23"/>
  </w:num>
  <w:num w:numId="26">
    <w:abstractNumId w:val="16"/>
  </w:num>
  <w:num w:numId="27">
    <w:abstractNumId w:val="24"/>
  </w:num>
  <w:num w:numId="28">
    <w:abstractNumId w:val="14"/>
  </w:num>
  <w:num w:numId="29">
    <w:abstractNumId w:val="15"/>
  </w:num>
  <w:num w:numId="30">
    <w:abstractNumId w:val="25"/>
  </w:num>
  <w:num w:numId="31">
    <w:abstractNumId w:val="31"/>
  </w:num>
  <w:num w:numId="32">
    <w:abstractNumId w:val="18"/>
  </w:num>
  <w:num w:numId="33">
    <w:abstractNumId w:val="0"/>
  </w:num>
  <w:num w:numId="34">
    <w:abstractNumId w:val="10"/>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E"/>
    <w:rsid w:val="000142DE"/>
    <w:rsid w:val="004D611E"/>
    <w:rsid w:val="007D4B93"/>
    <w:rsid w:val="009B66BE"/>
    <w:rsid w:val="00CC2D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564F85-47B8-4041-8D63-3B95A73F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Fuentedeprrafopredeter1">
    <w:name w:val="WW-Fuente de párrafo predeter.1"/>
    <w:qFormat/>
  </w:style>
  <w:style w:type="character" w:styleId="Nmerodepgina">
    <w:name w:val="page number"/>
    <w:basedOn w:val="WW-Fuentedeprrafopredeter1"/>
  </w:style>
  <w:style w:type="character" w:customStyle="1" w:styleId="Vietas">
    <w:name w:val="Viñetas"/>
    <w:qFormat/>
    <w:rPr>
      <w:rFonts w:ascii="OpenSymbol" w:eastAsia="OpenSymbol" w:hAnsi="OpenSymbol" w:cs="OpenSymbol"/>
    </w:rPr>
  </w:style>
  <w:style w:type="character" w:customStyle="1" w:styleId="EnlacedeInternet">
    <w:name w:val="Enlace de Internet"/>
    <w:rPr>
      <w:color w:val="000080"/>
      <w:u w:val="single"/>
    </w:rPr>
  </w:style>
  <w:style w:type="character" w:customStyle="1" w:styleId="Smbolosdenumeracin">
    <w:name w:val="Símbolos de numeración"/>
    <w:qFormat/>
  </w:style>
  <w:style w:type="character" w:customStyle="1" w:styleId="Ancladenotaalpie">
    <w:name w:val="Ancla de nota al pie"/>
    <w:rPr>
      <w:vertAlign w:val="superscript"/>
    </w:rPr>
  </w:style>
  <w:style w:type="character" w:customStyle="1" w:styleId="Caracteresdenotaalpie">
    <w:name w:val="Caracteres de nota al pie"/>
    <w:qFormat/>
  </w:style>
  <w:style w:type="character" w:customStyle="1" w:styleId="Caracteresdenotafinal">
    <w:name w:val="Caracteres de nota final"/>
    <w:qFormat/>
  </w:style>
  <w:style w:type="character" w:customStyle="1" w:styleId="Ancladenotafinal">
    <w:name w:val="Ancla de nota final"/>
    <w:rPr>
      <w:vertAlign w:val="superscript"/>
    </w:rPr>
  </w:style>
  <w:style w:type="paragraph" w:customStyle="1" w:styleId="Ttulo">
    <w:name w:val="Título"/>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next w:val="Textoindependiente"/>
    <w:pPr>
      <w:tabs>
        <w:tab w:val="center" w:pos="4252"/>
        <w:tab w:val="right" w:pos="8504"/>
      </w:tabs>
    </w:pPr>
    <w:rPr>
      <w:rFonts w:ascii="NewsGotT" w:hAnsi="NewsGotT" w:cs="NewsGotT"/>
    </w:rPr>
  </w:style>
  <w:style w:type="paragraph" w:styleId="Textoindependiente2">
    <w:name w:val="Body Text 2"/>
    <w:basedOn w:val="Normal"/>
    <w:qFormat/>
    <w:pPr>
      <w:jc w:val="both"/>
    </w:pPr>
    <w:rPr>
      <w:rFonts w:ascii="NewsGotT" w:hAnsi="NewsGotT" w:cs="NewsGotT"/>
    </w:rPr>
  </w:style>
  <w:style w:type="paragraph" w:styleId="Piedepgina">
    <w:name w:val="footer"/>
    <w:basedOn w:val="Normal"/>
    <w:pPr>
      <w:tabs>
        <w:tab w:val="center" w:pos="4252"/>
        <w:tab w:val="right" w:pos="8504"/>
      </w:tabs>
    </w:pPr>
  </w:style>
  <w:style w:type="paragraph" w:customStyle="1" w:styleId="Contenidodelatabla">
    <w:name w:val="Contenido de la tabla"/>
    <w:basedOn w:val="Normal"/>
    <w:qFormat/>
    <w:pPr>
      <w:suppressLineNumbers/>
    </w:pPr>
    <w:rPr>
      <w:highlight w:val="white"/>
    </w:rPr>
  </w:style>
  <w:style w:type="paragraph" w:styleId="Textonotapie">
    <w:name w:val="footnote text"/>
    <w:basedOn w:val="Normal"/>
  </w:style>
  <w:style w:type="paragraph" w:customStyle="1" w:styleId="Ttulodelatabla">
    <w:name w:val="Título de la tabla"/>
    <w:basedOn w:val="Contenidodelatabla"/>
    <w:qFormat/>
    <w:pPr>
      <w:jc w:val="center"/>
    </w:pPr>
    <w:rPr>
      <w:b/>
      <w:bCs/>
    </w:rPr>
  </w:style>
  <w:style w:type="paragraph" w:styleId="Cita">
    <w:name w:val="Quote"/>
    <w:basedOn w:val="Normal"/>
    <w:qFormat/>
    <w:pPr>
      <w:spacing w:after="283"/>
      <w:ind w:left="567" w:right="567"/>
    </w:pPr>
  </w:style>
  <w:style w:type="paragraph" w:styleId="Textonotaalfinal">
    <w:name w:val="endnote text"/>
    <w:basedOn w:val="Normal"/>
  </w:style>
  <w:style w:type="paragraph" w:styleId="Textodeglobo">
    <w:name w:val="Balloon Text"/>
    <w:basedOn w:val="Normal"/>
    <w:link w:val="TextodegloboCar"/>
    <w:uiPriority w:val="99"/>
    <w:semiHidden/>
    <w:unhideWhenUsed/>
    <w:rsid w:val="004D611E"/>
    <w:rPr>
      <w:rFonts w:ascii="Segoe UI" w:hAnsi="Segoe UI"/>
      <w:sz w:val="18"/>
      <w:szCs w:val="16"/>
    </w:rPr>
  </w:style>
  <w:style w:type="character" w:customStyle="1" w:styleId="TextodegloboCar">
    <w:name w:val="Texto de globo Car"/>
    <w:basedOn w:val="Fuentedeprrafopredeter"/>
    <w:link w:val="Textodeglobo"/>
    <w:uiPriority w:val="99"/>
    <w:semiHidden/>
    <w:rsid w:val="004D611E"/>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570</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Consolación</dc:creator>
  <dc:description/>
  <cp:lastModifiedBy>Consolación</cp:lastModifiedBy>
  <cp:revision>4</cp:revision>
  <cp:lastPrinted>2017-10-26T14:13:00Z</cp:lastPrinted>
  <dcterms:created xsi:type="dcterms:W3CDTF">2018-02-08T08:10:00Z</dcterms:created>
  <dcterms:modified xsi:type="dcterms:W3CDTF">2018-02-08T08:16:00Z</dcterms:modified>
  <dc:language>es-ES</dc:language>
</cp:coreProperties>
</file>